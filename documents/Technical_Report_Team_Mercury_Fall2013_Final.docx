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83581889"/>
        <w:docPartObj>
          <w:docPartGallery w:val="Cover Pages"/>
          <w:docPartUnique/>
        </w:docPartObj>
      </w:sdtPr>
      <w:sdtContent>
        <w:p w:rsidR="00A374FB" w:rsidRDefault="00EF43A5">
          <w:r>
            <w:rPr>
              <w:noProof/>
              <w:lang w:eastAsia="zh-TW"/>
            </w:rPr>
            <w:pict>
              <v:group id="_x0000_s1037" style="position:absolute;margin-left:16.7pt;margin-top:20.3pt;width:580pt;height:751.6pt;z-index:251660288;mso-width-percent:950;mso-height-percent:950;mso-position-horizontal-relative:page;mso-position-vertical-relative:page;mso-width-percent:950;mso-height-percent:950" coordorigin="316,406" coordsize="11608,15028" o:allowincell="f">
                <v:group id="_x0000_s1038"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39" style="position:absolute;left:339;top:406;width:11582;height:15025;mso-width-relative:margin;v-text-anchor:middle" fillcolor="#666 [1936]" strokecolor="#666 [1936]" strokeweight="1pt">
                    <v:fill color2="#ccc [656]" angle="-45" focus="-50%" type="gradient"/>
                    <v:shadow on="t" type="perspective" color="#7f7f7f [1601]" opacity=".5" offset="1pt" offset2="-3pt"/>
                  </v:rect>
                  <v:rect id="_x0000_s1040" style="position:absolute;left:3446;top:406;width:8475;height:15025;mso-width-relative:margin" fillcolor="#737373 [1789]" strokecolor="white [3212]" strokeweight="1pt">
                    <v:shadow color="#d8d8d8 [2732]" offset="3pt,3pt" offset2="2pt,2pt"/>
                    <v:textbox style="mso-next-textbox:#_x0000_s1040" inset="18pt,108pt,36pt">
                      <w:txbxContent>
                        <w:sdt>
                          <w:sdtPr>
                            <w:rPr>
                              <w:color w:val="FFFFFF" w:themeColor="background1"/>
                              <w:sz w:val="80"/>
                              <w:szCs w:val="80"/>
                            </w:rPr>
                            <w:alias w:val="Title"/>
                            <w:id w:val="1283581932"/>
                            <w:dataBinding w:prefixMappings="xmlns:ns0='http://schemas.openxmlformats.org/package/2006/metadata/core-properties' xmlns:ns1='http://purl.org/dc/elements/1.1/'" w:xpath="/ns0:coreProperties[1]/ns1:title[1]" w:storeItemID="{6C3C8BC8-F283-45AE-878A-BAB7291924A1}"/>
                            <w:text/>
                          </w:sdtPr>
                          <w:sdtContent>
                            <w:p w:rsidR="00251073" w:rsidRDefault="00251073">
                              <w:pPr>
                                <w:pStyle w:val="NoSpacing"/>
                                <w:rPr>
                                  <w:color w:val="FFFFFF" w:themeColor="background1"/>
                                  <w:sz w:val="80"/>
                                  <w:szCs w:val="80"/>
                                </w:rPr>
                              </w:pPr>
                              <w:r>
                                <w:rPr>
                                  <w:color w:val="FFFFFF" w:themeColor="background1"/>
                                  <w:sz w:val="80"/>
                                  <w:szCs w:val="80"/>
                                </w:rPr>
                                <w:t>SenWeb</w:t>
                              </w:r>
                            </w:p>
                          </w:sdtContent>
                        </w:sdt>
                        <w:sdt>
                          <w:sdtPr>
                            <w:rPr>
                              <w:b/>
                              <w:color w:val="FFFFFF" w:themeColor="background1"/>
                              <w:sz w:val="40"/>
                              <w:szCs w:val="40"/>
                            </w:rPr>
                            <w:alias w:val="Subtitle"/>
                            <w:id w:val="1283581933"/>
                            <w:dataBinding w:prefixMappings="xmlns:ns0='http://schemas.openxmlformats.org/package/2006/metadata/core-properties' xmlns:ns1='http://purl.org/dc/elements/1.1/'" w:xpath="/ns0:coreProperties[1]/ns1:subject[1]" w:storeItemID="{6C3C8BC8-F283-45AE-878A-BAB7291924A1}"/>
                            <w:text/>
                          </w:sdtPr>
                          <w:sdtContent>
                            <w:p w:rsidR="00251073" w:rsidRDefault="00251073">
                              <w:pPr>
                                <w:pStyle w:val="NoSpacing"/>
                                <w:rPr>
                                  <w:color w:val="FFFFFF" w:themeColor="background1"/>
                                  <w:sz w:val="40"/>
                                  <w:szCs w:val="40"/>
                                </w:rPr>
                              </w:pPr>
                              <w:r w:rsidRPr="00A374FB">
                                <w:rPr>
                                  <w:b/>
                                  <w:color w:val="FFFFFF" w:themeColor="background1"/>
                                  <w:sz w:val="40"/>
                                  <w:szCs w:val="40"/>
                                </w:rPr>
                                <w:t>Technical Report for Project 3</w:t>
                              </w:r>
                            </w:p>
                          </w:sdtContent>
                        </w:sdt>
                        <w:p w:rsidR="00251073" w:rsidRDefault="00251073">
                          <w:pPr>
                            <w:pStyle w:val="NoSpacing"/>
                            <w:rPr>
                              <w:color w:val="FFFFFF" w:themeColor="background1"/>
                            </w:rPr>
                          </w:pPr>
                        </w:p>
                        <w:sdt>
                          <w:sdtPr>
                            <w:rPr>
                              <w:rFonts w:ascii="Arial" w:hAnsi="Arial" w:cs="Arial"/>
                              <w:b/>
                              <w:color w:val="FFC000"/>
                            </w:rPr>
                            <w:alias w:val="Abstract"/>
                            <w:id w:val="1283581934"/>
                            <w:dataBinding w:prefixMappings="xmlns:ns0='http://schemas.microsoft.com/office/2006/coverPageProps'" w:xpath="/ns0:CoverPageProperties[1]/ns0:Abstract[1]" w:storeItemID="{55AF091B-3C7A-41E3-B477-F2FDAA23CFDA}"/>
                            <w:text/>
                          </w:sdtPr>
                          <w:sdtContent>
                            <w:p w:rsidR="00251073" w:rsidRPr="00A374FB" w:rsidRDefault="00D96FD9">
                              <w:pPr>
                                <w:pStyle w:val="NoSpacing"/>
                                <w:rPr>
                                  <w:b/>
                                  <w:color w:val="FFFFFF" w:themeColor="background1"/>
                                </w:rPr>
                              </w:pPr>
                              <w:del w:id="0" w:author="Daniel Brown" w:date="2013-12-05T14:39:00Z">
                                <w:r w:rsidRPr="00A374FB" w:rsidDel="00D96FD9">
                                  <w:rPr>
                                    <w:rFonts w:ascii="Arial" w:hAnsi="Arial" w:cs="Arial"/>
                                    <w:b/>
                                    <w:color w:val="FFC000"/>
                                  </w:rPr>
                                  <w:delText xml:space="preserve">A Web Application for Managing the </w:delText>
                                </w:r>
                                <w:r w:rsidDel="00D96FD9">
                                  <w:rPr>
                                    <w:rFonts w:ascii="Arial" w:hAnsi="Arial" w:cs="Arial"/>
                                    <w:b/>
                                    <w:color w:val="FFC000"/>
                                  </w:rPr>
                                  <w:delText xml:space="preserve">CMU </w:delText>
                                </w:r>
                                <w:r w:rsidRPr="00A374FB" w:rsidDel="00D96FD9">
                                  <w:rPr>
                                    <w:rFonts w:ascii="Arial" w:hAnsi="Arial" w:cs="Arial"/>
                                    <w:b/>
                                    <w:color w:val="FFC000"/>
                                  </w:rPr>
                                  <w:delText>Sensor Service Platform</w:delText>
                                </w:r>
                              </w:del>
                              <w:ins w:id="1" w:author="Daniel Brown" w:date="2013-12-05T14:39:00Z">
                                <w:r w:rsidRPr="00A374FB">
                                  <w:rPr>
                                    <w:rFonts w:ascii="Arial" w:hAnsi="Arial" w:cs="Arial"/>
                                    <w:b/>
                                    <w:color w:val="FFC000"/>
                                  </w:rPr>
                                  <w:t>A Web Application for</w:t>
                                </w:r>
                                <w:r>
                                  <w:rPr>
                                    <w:rFonts w:ascii="Arial" w:hAnsi="Arial" w:cs="Arial"/>
                                    <w:b/>
                                    <w:color w:val="FFC000"/>
                                  </w:rPr>
                                  <w:t xml:space="preserve"> Accessing Data from</w:t>
                                </w:r>
                                <w:r w:rsidRPr="00A374FB">
                                  <w:rPr>
                                    <w:rFonts w:ascii="Arial" w:hAnsi="Arial" w:cs="Arial"/>
                                    <w:b/>
                                    <w:color w:val="FFC000"/>
                                  </w:rPr>
                                  <w:t xml:space="preserve"> the </w:t>
                                </w:r>
                                <w:r>
                                  <w:rPr>
                                    <w:rFonts w:ascii="Arial" w:hAnsi="Arial" w:cs="Arial"/>
                                    <w:b/>
                                    <w:color w:val="FFC000"/>
                                  </w:rPr>
                                  <w:t xml:space="preserve">CMU </w:t>
                                </w:r>
                                <w:r w:rsidRPr="00A374FB">
                                  <w:rPr>
                                    <w:rFonts w:ascii="Arial" w:hAnsi="Arial" w:cs="Arial"/>
                                    <w:b/>
                                    <w:color w:val="FFC000"/>
                                  </w:rPr>
                                  <w:t>Sensor Service Platform</w:t>
                                </w:r>
                              </w:ins>
                            </w:p>
                          </w:sdtContent>
                        </w:sdt>
                        <w:p w:rsidR="00251073" w:rsidRDefault="00251073">
                          <w:pPr>
                            <w:pStyle w:val="NoSpacing"/>
                            <w:rPr>
                              <w:color w:val="FFFFFF" w:themeColor="background1"/>
                            </w:rPr>
                          </w:pPr>
                        </w:p>
                        <w:p w:rsidR="00251073" w:rsidRDefault="00251073">
                          <w:pPr>
                            <w:pStyle w:val="NoSpacing"/>
                            <w:rPr>
                              <w:color w:val="FFFFFF" w:themeColor="background1"/>
                            </w:rPr>
                          </w:pPr>
                          <w:r>
                            <w:rPr>
                              <w:noProof/>
                              <w:color w:val="FFFFFF" w:themeColor="background1"/>
                              <w:lang w:bidi="ar-SA"/>
                            </w:rPr>
                            <w:drawing>
                              <wp:inline distT="0" distB="0" distL="0" distR="0">
                                <wp:extent cx="1676400" cy="1228725"/>
                                <wp:effectExtent l="19050" t="0" r="0" b="0"/>
                                <wp:docPr id="10" name="Picture 3" descr="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jpg"/>
                                        <pic:cNvPicPr/>
                                      </pic:nvPicPr>
                                      <pic:blipFill>
                                        <a:blip r:embed="rId9"/>
                                        <a:stretch>
                                          <a:fillRect/>
                                        </a:stretch>
                                      </pic:blipFill>
                                      <pic:spPr>
                                        <a:xfrm>
                                          <a:off x="0" y="0"/>
                                          <a:ext cx="1676400" cy="1228725"/>
                                        </a:xfrm>
                                        <a:prstGeom prst="rect">
                                          <a:avLst/>
                                        </a:prstGeom>
                                      </pic:spPr>
                                    </pic:pic>
                                  </a:graphicData>
                                </a:graphic>
                              </wp:inline>
                            </w:drawing>
                          </w:r>
                          <w:r>
                            <w:rPr>
                              <w:noProof/>
                              <w:color w:val="FFFFFF" w:themeColor="background1"/>
                              <w:lang w:bidi="ar-SA"/>
                            </w:rPr>
                            <w:drawing>
                              <wp:inline distT="0" distB="0" distL="0" distR="0">
                                <wp:extent cx="4685665" cy="2803525"/>
                                <wp:effectExtent l="19050" t="0" r="635" b="0"/>
                                <wp:docPr id="1" name="Picture 0" desc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jpg"/>
                                        <pic:cNvPicPr/>
                                      </pic:nvPicPr>
                                      <pic:blipFill>
                                        <a:blip r:embed="rId10"/>
                                        <a:stretch>
                                          <a:fillRect/>
                                        </a:stretch>
                                      </pic:blipFill>
                                      <pic:spPr>
                                        <a:xfrm>
                                          <a:off x="0" y="0"/>
                                          <a:ext cx="4685665" cy="2803525"/>
                                        </a:xfrm>
                                        <a:prstGeom prst="rect">
                                          <a:avLst/>
                                        </a:prstGeom>
                                      </pic:spPr>
                                    </pic:pic>
                                  </a:graphicData>
                                </a:graphic>
                              </wp:inline>
                            </w:drawing>
                          </w:r>
                        </w:p>
                      </w:txbxContent>
                    </v:textbox>
                  </v:rect>
                  <v:group id="_x0000_s1041" style="position:absolute;left:321;top:3424;width:3125;height:6069" coordorigin="654,3599" coordsize="2880,5760">
                    <v:rect id="_x0000_s1042" style="position:absolute;left:2094;top:6479;width:1440;height:1440;flip:x;mso-width-relative:margin;v-text-anchor:middle" fillcolor="#a7bfde [1620]" strokecolor="white [3212]" strokeweight="1pt">
                      <v:fill opacity="52429f"/>
                      <v:shadow color="#d8d8d8 [2732]" offset="3pt,3pt" offset2="2pt,2pt"/>
                      <v:textbox>
                        <w:txbxContent>
                          <w:p w:rsidR="00251073" w:rsidRDefault="00251073" w:rsidP="004A7DC7">
                            <w:pPr>
                              <w:pStyle w:val="NormalWeb"/>
                              <w:spacing w:before="0" w:beforeAutospacing="0" w:after="0" w:afterAutospacing="0"/>
                              <w:rPr>
                                <w:rFonts w:ascii="Arial" w:hAnsi="Arial" w:cs="Arial"/>
                                <w:color w:val="000000"/>
                                <w:sz w:val="26"/>
                                <w:szCs w:val="26"/>
                              </w:rPr>
                            </w:pPr>
                          </w:p>
                          <w:p w:rsidR="00251073" w:rsidRDefault="00251073" w:rsidP="004A7DC7">
                            <w:pPr>
                              <w:pStyle w:val="NormalWeb"/>
                              <w:spacing w:before="0" w:beforeAutospacing="0" w:after="0" w:afterAutospacing="0"/>
                              <w:rPr>
                                <w:rFonts w:ascii="Arial" w:hAnsi="Arial" w:cs="Arial"/>
                                <w:color w:val="000000"/>
                                <w:sz w:val="26"/>
                                <w:szCs w:val="26"/>
                              </w:rPr>
                            </w:pPr>
                          </w:p>
                          <w:p w:rsidR="00251073" w:rsidRPr="00D96FD9" w:rsidRDefault="00251073" w:rsidP="004A7DC7">
                            <w:pPr>
                              <w:pStyle w:val="NormalWeb"/>
                              <w:spacing w:before="0" w:beforeAutospacing="0" w:after="0" w:afterAutospacing="0"/>
                              <w:rPr>
                                <w:b/>
                                <w:rPrChange w:id="2" w:author="Daniel Brown" w:date="2013-12-05T14:38:00Z">
                                  <w:rPr/>
                                </w:rPrChange>
                              </w:rPr>
                            </w:pPr>
                            <w:proofErr w:type="spellStart"/>
                            <w:r w:rsidRPr="00D96FD9">
                              <w:rPr>
                                <w:rFonts w:ascii="Arial" w:hAnsi="Arial" w:cs="Arial"/>
                                <w:b/>
                                <w:color w:val="000000"/>
                                <w:sz w:val="26"/>
                                <w:szCs w:val="26"/>
                                <w:rPrChange w:id="3" w:author="Daniel Brown" w:date="2013-12-05T14:38:00Z">
                                  <w:rPr>
                                    <w:rFonts w:ascii="Arial" w:hAnsi="Arial" w:cs="Arial"/>
                                    <w:color w:val="000000"/>
                                    <w:sz w:val="26"/>
                                    <w:szCs w:val="26"/>
                                  </w:rPr>
                                </w:rPrChange>
                              </w:rPr>
                              <w:t>Jia</w:t>
                            </w:r>
                            <w:proofErr w:type="spellEnd"/>
                            <w:r w:rsidRPr="00D96FD9">
                              <w:rPr>
                                <w:rFonts w:ascii="Arial" w:hAnsi="Arial" w:cs="Arial"/>
                                <w:b/>
                                <w:color w:val="000000"/>
                                <w:sz w:val="26"/>
                                <w:szCs w:val="26"/>
                                <w:rPrChange w:id="4" w:author="Daniel Brown" w:date="2013-12-05T14:38:00Z">
                                  <w:rPr>
                                    <w:rFonts w:ascii="Arial" w:hAnsi="Arial" w:cs="Arial"/>
                                    <w:color w:val="000000"/>
                                    <w:sz w:val="26"/>
                                    <w:szCs w:val="26"/>
                                  </w:rPr>
                                </w:rPrChange>
                              </w:rPr>
                              <w:t xml:space="preserve"> Zhang</w:t>
                            </w:r>
                          </w:p>
                          <w:p w:rsidR="00251073" w:rsidRDefault="00251073"/>
                        </w:txbxContent>
                      </v:textbox>
                    </v:rect>
                    <v:rect id="_x0000_s1043" style="position:absolute;left:2094;top:5039;width:1440;height:1440;flip:x;mso-width-relative:margin;v-text-anchor:middle" fillcolor="#a7bfde [1620]" strokecolor="white [3212]" strokeweight="1pt">
                      <v:fill opacity=".5"/>
                      <v:shadow color="#d8d8d8 [2732]" offset="3pt,3pt" offset2="2pt,2pt"/>
                      <v:textbox style="mso-next-textbox:#_x0000_s1043">
                        <w:txbxContent>
                          <w:p w:rsidR="00251073" w:rsidRPr="005F5177" w:rsidRDefault="00251073">
                            <w:pPr>
                              <w:rPr>
                                <w:b/>
                                <w:szCs w:val="24"/>
                              </w:rPr>
                            </w:pPr>
                            <w:r w:rsidRPr="005F5177">
                              <w:rPr>
                                <w:b/>
                                <w:szCs w:val="24"/>
                              </w:rPr>
                              <w:t>&amp; Design</w:t>
                            </w:r>
                          </w:p>
                        </w:txbxContent>
                      </v:textbox>
                    </v:rect>
                    <v:rect id="_x0000_s1044" style="position:absolute;left:654;top:5039;width:1440;height:1440;flip:x;mso-width-relative:margin;v-text-anchor:middle" fillcolor="#a7bfde [1620]" strokecolor="white [3212]" strokeweight="1pt">
                      <v:fill opacity="52429f"/>
                      <v:shadow color="#d8d8d8 [2732]" offset="3pt,3pt" offset2="2pt,2pt"/>
                      <v:textbox style="mso-next-textbox:#_x0000_s1044">
                        <w:txbxContent>
                          <w:p w:rsidR="00251073" w:rsidRPr="005F5177" w:rsidRDefault="00251073">
                            <w:pPr>
                              <w:rPr>
                                <w:b/>
                                <w:szCs w:val="24"/>
                              </w:rPr>
                            </w:pPr>
                            <w:r w:rsidRPr="005F5177">
                              <w:rPr>
                                <w:b/>
                                <w:szCs w:val="24"/>
                              </w:rPr>
                              <w:t xml:space="preserve">Architecture </w:t>
                            </w:r>
                          </w:p>
                        </w:txbxContent>
                      </v:textbox>
                    </v:rect>
                    <v:rect id="_x0000_s1045" style="position:absolute;left:654;top:3599;width:1440;height:1440;flip:x;mso-width-relative:margin;v-text-anchor:middle" fillcolor="#a7bfde [1620]" strokecolor="white [3212]" strokeweight="1pt">
                      <v:fill opacity=".5"/>
                      <v:shadow color="#d8d8d8 [2732]" offset="3pt,3pt" offset2="2pt,2pt"/>
                      <v:textbox style="mso-next-textbox:#_x0000_s1045">
                        <w:txbxContent>
                          <w:p w:rsidR="00251073" w:rsidRPr="005F5177" w:rsidRDefault="00251073">
                            <w:pPr>
                              <w:rPr>
                                <w:b/>
                                <w:sz w:val="28"/>
                                <w:szCs w:val="28"/>
                              </w:rPr>
                            </w:pPr>
                            <w:r w:rsidRPr="005F5177">
                              <w:rPr>
                                <w:b/>
                                <w:sz w:val="28"/>
                                <w:szCs w:val="28"/>
                              </w:rPr>
                              <w:t>Fall 2013</w:t>
                            </w:r>
                          </w:p>
                        </w:txbxContent>
                      </v:textbox>
                    </v:rect>
                    <v:rect id="_x0000_s1046" style="position:absolute;left:654;top:6479;width:1440;height:1440;flip:x;mso-width-relative:margin;v-text-anchor:middle" fillcolor="#a7bfde [1620]" strokecolor="white [3212]" strokeweight="1pt">
                      <v:fill opacity=".5"/>
                      <v:shadow color="#d8d8d8 [2732]" offset="3pt,3pt" offset2="2pt,2pt"/>
                      <v:textbox>
                        <w:txbxContent>
                          <w:p w:rsidR="00251073" w:rsidRDefault="00251073">
                            <w:r>
                              <w:rPr>
                                <w:rFonts w:ascii="Arial" w:hAnsi="Arial" w:cs="Arial"/>
                                <w:color w:val="000000"/>
                                <w:sz w:val="26"/>
                                <w:szCs w:val="26"/>
                              </w:rPr>
                              <w:t>Instructor:</w:t>
                            </w:r>
                          </w:p>
                        </w:txbxContent>
                      </v:textbox>
                    </v:rect>
                    <v:rect id="_x0000_s1047" style="position:absolute;left:2094;top:7919;width:1440;height:1440;flip:x;mso-width-relative:margin;v-text-anchor:middle" fillcolor="#a7bfde [1620]" strokecolor="white [3212]" strokeweight="1pt">
                      <v:fill opacity=".5"/>
                      <v:shadow color="#d8d8d8 [2732]" offset="3pt,3pt" offset2="2pt,2pt"/>
                    </v:rect>
                  </v:group>
                  <v:rect id="_x0000_s1048" style="position:absolute;left:2690;top:406;width:1563;height:1518;flip:x;mso-width-relative:margin;v-text-anchor:bottom" fillcolor="#c0504d [3205]" strokecolor="white [3212]" strokeweight="1pt">
                    <v:shadow color="#d8d8d8 [2732]" offset="3pt,3pt" offset2="2pt,2pt"/>
                    <v:textbox style="mso-next-textbox:#_x0000_s1048">
                      <w:txbxContent>
                        <w:sdt>
                          <w:sdtPr>
                            <w:rPr>
                              <w:color w:val="FFFFFF" w:themeColor="background1"/>
                              <w:sz w:val="52"/>
                              <w:szCs w:val="52"/>
                            </w:rPr>
                            <w:alias w:val="Year"/>
                            <w:id w:val="1283581935"/>
                            <w:dataBinding w:prefixMappings="xmlns:ns0='http://schemas.microsoft.com/office/2006/coverPageProps'" w:xpath="/ns0:CoverPageProperties[1]/ns0:PublishDate[1]" w:storeItemID="{55AF091B-3C7A-41E3-B477-F2FDAA23CFDA}"/>
                            <w:date w:fullDate="2013-12-04T00:00:00Z">
                              <w:dateFormat w:val="yyyy"/>
                              <w:lid w:val="en-US"/>
                              <w:storeMappedDataAs w:val="dateTime"/>
                              <w:calendar w:val="gregorian"/>
                            </w:date>
                          </w:sdtPr>
                          <w:sdtContent>
                            <w:p w:rsidR="00251073" w:rsidRDefault="00251073">
                              <w:pPr>
                                <w:jc w:val="center"/>
                                <w:rPr>
                                  <w:color w:val="FFFFFF" w:themeColor="background1"/>
                                  <w:sz w:val="48"/>
                                  <w:szCs w:val="52"/>
                                </w:rPr>
                              </w:pPr>
                              <w:r>
                                <w:rPr>
                                  <w:color w:val="FFFFFF" w:themeColor="background1"/>
                                  <w:sz w:val="52"/>
                                  <w:szCs w:val="52"/>
                                </w:rPr>
                                <w:t>2013</w:t>
                              </w:r>
                            </w:p>
                          </w:sdtContent>
                        </w:sdt>
                      </w:txbxContent>
                    </v:textbox>
                  </v:rect>
                </v:group>
                <v:group id="_x0000_s1049" style="position:absolute;left:3446;top:13758;width:8169;height:1382" coordorigin="3446,13758" coordsize="8169,1382">
                  <v:group id="_x0000_s1050" style="position:absolute;left:10833;top:14380;width:782;height:760;flip:x y" coordorigin="8754,11945" coordsize="2880,2859">
                    <v:rect id="_x0000_s1051" style="position:absolute;left:10194;top:11945;width:1440;height:1440;flip:x;mso-width-relative:margin;v-text-anchor:middle" fillcolor="#bfbfbf [2412]" strokecolor="white [3212]" strokeweight="1pt">
                      <v:fill opacity=".5"/>
                      <v:shadow color="#d8d8d8 [2732]" offset="3pt,3pt" offset2="2pt,2pt"/>
                    </v:rect>
                    <v:rect id="_x0000_s1052" style="position:absolute;left:10194;top:13364;width:1440;height:1440;flip:x;mso-width-relative:margin;v-text-anchor:middle" fillcolor="#c0504d [3205]" strokecolor="white [3212]" strokeweight="1pt">
                      <v:shadow color="#d8d8d8 [2732]" offset="3pt,3pt" offset2="2pt,2pt"/>
                    </v:rect>
                    <v:rect id="_x0000_s1053" style="position:absolute;left:8754;top:13364;width:1440;height:1440;flip:x;mso-width-relative:margin;v-text-anchor:middle" fillcolor="#bfbfbf [2412]" strokecolor="white [3212]" strokeweight="1pt">
                      <v:fill opacity=".5"/>
                      <v:shadow color="#d8d8d8 [2732]" offset="3pt,3pt" offset2="2pt,2pt"/>
                    </v:rect>
                  </v:group>
                  <v:rect id="_x0000_s1054" style="position:absolute;left:3446;top:13758;width:7105;height:1382;v-text-anchor:bottom" filled="f" fillcolor="white [3212]" stroked="f" strokecolor="white [3212]" strokeweight="1pt">
                    <v:fill opacity="52429f"/>
                    <v:shadow color="#d8d8d8 [2732]" offset="3pt,3pt" offset2="2pt,2pt"/>
                    <v:textbox style="mso-next-textbox:#_x0000_s1054" inset=",0,,0">
                      <w:txbxContent>
                        <w:p w:rsidR="00251073" w:rsidRDefault="00251073">
                          <w:pPr>
                            <w:pStyle w:val="NoSpacing"/>
                            <w:jc w:val="right"/>
                            <w:rPr>
                              <w:color w:val="FFFFFF" w:themeColor="background1"/>
                            </w:rPr>
                          </w:pPr>
                          <w:sdt>
                            <w:sdtPr>
                              <w:rPr>
                                <w:color w:val="FFFFFF" w:themeColor="background1"/>
                              </w:rPr>
                              <w:alias w:val="Author"/>
                              <w:id w:val="1283581936"/>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FFFFFF" w:themeColor="background1"/>
                                </w:rPr>
                                <w:t>Abhi</w:t>
                              </w:r>
                              <w:proofErr w:type="spellEnd"/>
                              <w:r>
                                <w:rPr>
                                  <w:color w:val="FFFFFF" w:themeColor="background1"/>
                                </w:rPr>
                                <w:t xml:space="preserve"> </w:t>
                              </w:r>
                              <w:proofErr w:type="spellStart"/>
                              <w:r>
                                <w:rPr>
                                  <w:color w:val="FFFFFF" w:themeColor="background1"/>
                                </w:rPr>
                                <w:t>Trivedi</w:t>
                              </w:r>
                              <w:proofErr w:type="spellEnd"/>
                              <w:r>
                                <w:rPr>
                                  <w:color w:val="FFFFFF" w:themeColor="background1"/>
                                </w:rPr>
                                <w:t>, Daniel Brown</w:t>
                              </w:r>
                            </w:sdtContent>
                          </w:sdt>
                          <w:r>
                            <w:rPr>
                              <w:color w:val="FFFFFF" w:themeColor="background1"/>
                            </w:rPr>
                            <w:t>, Geoff Schaeffer, Rob Black</w:t>
                          </w:r>
                        </w:p>
                        <w:sdt>
                          <w:sdtPr>
                            <w:rPr>
                              <w:color w:val="FFFFFF" w:themeColor="background1"/>
                            </w:rPr>
                            <w:alias w:val="Company"/>
                            <w:id w:val="1283581937"/>
                            <w:dataBinding w:prefixMappings="xmlns:ns0='http://schemas.openxmlformats.org/officeDocument/2006/extended-properties'" w:xpath="/ns0:Properties[1]/ns0:Company[1]" w:storeItemID="{6668398D-A668-4E3E-A5EB-62B293D839F1}"/>
                            <w:text/>
                          </w:sdtPr>
                          <w:sdtContent>
                            <w:p w:rsidR="00251073" w:rsidRDefault="00251073">
                              <w:pPr>
                                <w:pStyle w:val="NoSpacing"/>
                                <w:jc w:val="right"/>
                                <w:rPr>
                                  <w:color w:val="FFFFFF" w:themeColor="background1"/>
                                </w:rPr>
                              </w:pPr>
                              <w:r>
                                <w:rPr>
                                  <w:color w:val="FFFFFF" w:themeColor="background1"/>
                                </w:rPr>
                                <w:t>Team Mercury</w:t>
                              </w:r>
                            </w:p>
                          </w:sdtContent>
                        </w:sdt>
                        <w:sdt>
                          <w:sdtPr>
                            <w:rPr>
                              <w:color w:val="FFFFFF" w:themeColor="background1"/>
                            </w:rPr>
                            <w:alias w:val="Date"/>
                            <w:id w:val="1283581938"/>
                            <w:dataBinding w:prefixMappings="xmlns:ns0='http://schemas.microsoft.com/office/2006/coverPageProps'" w:xpath="/ns0:CoverPageProperties[1]/ns0:PublishDate[1]" w:storeItemID="{55AF091B-3C7A-41E3-B477-F2FDAA23CFDA}"/>
                            <w:date w:fullDate="2013-12-04T00:00:00Z">
                              <w:dateFormat w:val="M/d/yyyy"/>
                              <w:lid w:val="en-US"/>
                              <w:storeMappedDataAs w:val="dateTime"/>
                              <w:calendar w:val="gregorian"/>
                            </w:date>
                          </w:sdtPr>
                          <w:sdtContent>
                            <w:p w:rsidR="00251073" w:rsidRDefault="00251073">
                              <w:pPr>
                                <w:pStyle w:val="NoSpacing"/>
                                <w:jc w:val="right"/>
                                <w:rPr>
                                  <w:color w:val="FFFFFF" w:themeColor="background1"/>
                                </w:rPr>
                              </w:pPr>
                              <w:r>
                                <w:rPr>
                                  <w:color w:val="FFFFFF" w:themeColor="background1"/>
                                </w:rPr>
                                <w:t>12/4/2013</w:t>
                              </w:r>
                            </w:p>
                          </w:sdtContent>
                        </w:sdt>
                      </w:txbxContent>
                    </v:textbox>
                  </v:rect>
                </v:group>
                <w10:wrap anchorx="page" anchory="page"/>
              </v:group>
            </w:pict>
          </w:r>
        </w:p>
        <w:p w:rsidR="00A374FB" w:rsidRDefault="00A374FB"/>
        <w:p w:rsidR="00A374FB" w:rsidRDefault="00A374FB">
          <w:r>
            <w:br w:type="page"/>
          </w:r>
        </w:p>
      </w:sdtContent>
    </w:sdt>
    <w:p w:rsidR="00172048" w:rsidRDefault="00172048">
      <w:pPr>
        <w:sectPr w:rsidR="00172048" w:rsidSect="00A374FB">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p>
    <w:sdt>
      <w:sdtPr>
        <w:rPr>
          <w:b w:val="0"/>
          <w:bCs w:val="0"/>
          <w:caps w:val="0"/>
          <w:color w:val="auto"/>
          <w:spacing w:val="0"/>
          <w:sz w:val="24"/>
          <w:szCs w:val="20"/>
        </w:rPr>
        <w:id w:val="1283581948"/>
        <w:docPartObj>
          <w:docPartGallery w:val="Table of Contents"/>
          <w:docPartUnique/>
        </w:docPartObj>
      </w:sdtPr>
      <w:sdtContent>
        <w:p w:rsidR="00015D27" w:rsidRDefault="00015D27">
          <w:pPr>
            <w:pStyle w:val="TOCHeading"/>
          </w:pPr>
          <w:r>
            <w:t>Contents</w:t>
          </w:r>
        </w:p>
        <w:p w:rsidR="00251073" w:rsidRDefault="00EF43A5">
          <w:pPr>
            <w:pStyle w:val="TOC1"/>
            <w:tabs>
              <w:tab w:val="right" w:leader="dot" w:pos="9350"/>
            </w:tabs>
            <w:rPr>
              <w:ins w:id="5" w:author="Daniel Brown" w:date="2013-12-05T14:36:00Z"/>
              <w:noProof/>
              <w:sz w:val="22"/>
              <w:szCs w:val="22"/>
              <w:lang w:bidi="ar-SA"/>
            </w:rPr>
          </w:pPr>
          <w:r>
            <w:fldChar w:fldCharType="begin"/>
          </w:r>
          <w:r w:rsidR="00015D27">
            <w:instrText xml:space="preserve"> TOC \o "1-3" \h \z \u </w:instrText>
          </w:r>
          <w:r>
            <w:fldChar w:fldCharType="separate"/>
          </w:r>
          <w:ins w:id="6" w:author="Daniel Brown" w:date="2013-12-05T14:36:00Z">
            <w:r w:rsidR="00251073" w:rsidRPr="004E757D">
              <w:rPr>
                <w:rStyle w:val="Hyperlink"/>
                <w:noProof/>
              </w:rPr>
              <w:fldChar w:fldCharType="begin"/>
            </w:r>
            <w:r w:rsidR="00251073" w:rsidRPr="004E757D">
              <w:rPr>
                <w:rStyle w:val="Hyperlink"/>
                <w:noProof/>
              </w:rPr>
              <w:instrText xml:space="preserve"> </w:instrText>
            </w:r>
            <w:r w:rsidR="00251073">
              <w:rPr>
                <w:noProof/>
              </w:rPr>
              <w:instrText>HYPERLINK \l "_Toc374017547"</w:instrText>
            </w:r>
            <w:r w:rsidR="00251073" w:rsidRPr="004E757D">
              <w:rPr>
                <w:rStyle w:val="Hyperlink"/>
                <w:noProof/>
              </w:rPr>
              <w:instrText xml:space="preserve"> </w:instrText>
            </w:r>
            <w:r w:rsidR="00251073" w:rsidRPr="004E757D">
              <w:rPr>
                <w:rStyle w:val="Hyperlink"/>
                <w:noProof/>
              </w:rPr>
            </w:r>
            <w:r w:rsidR="00251073" w:rsidRPr="004E757D">
              <w:rPr>
                <w:rStyle w:val="Hyperlink"/>
                <w:noProof/>
              </w:rPr>
              <w:fldChar w:fldCharType="separate"/>
            </w:r>
            <w:r w:rsidR="00251073" w:rsidRPr="004E757D">
              <w:rPr>
                <w:rStyle w:val="Hyperlink"/>
                <w:noProof/>
              </w:rPr>
              <w:t>List of tables</w:t>
            </w:r>
            <w:r w:rsidR="00251073">
              <w:rPr>
                <w:noProof/>
                <w:webHidden/>
              </w:rPr>
              <w:tab/>
            </w:r>
            <w:r w:rsidR="00251073">
              <w:rPr>
                <w:noProof/>
                <w:webHidden/>
              </w:rPr>
              <w:fldChar w:fldCharType="begin"/>
            </w:r>
            <w:r w:rsidR="00251073">
              <w:rPr>
                <w:noProof/>
                <w:webHidden/>
              </w:rPr>
              <w:instrText xml:space="preserve"> PAGEREF _Toc374017547 \h </w:instrText>
            </w:r>
            <w:r w:rsidR="00251073">
              <w:rPr>
                <w:noProof/>
                <w:webHidden/>
              </w:rPr>
            </w:r>
          </w:ins>
          <w:r w:rsidR="00251073">
            <w:rPr>
              <w:noProof/>
              <w:webHidden/>
            </w:rPr>
            <w:fldChar w:fldCharType="separate"/>
          </w:r>
          <w:ins w:id="7" w:author="Daniel Brown" w:date="2013-12-05T14:36:00Z">
            <w:r w:rsidR="00251073">
              <w:rPr>
                <w:noProof/>
                <w:webHidden/>
              </w:rPr>
              <w:t>4</w:t>
            </w:r>
            <w:r w:rsidR="00251073">
              <w:rPr>
                <w:noProof/>
                <w:webHidden/>
              </w:rPr>
              <w:fldChar w:fldCharType="end"/>
            </w:r>
            <w:r w:rsidR="00251073" w:rsidRPr="004E757D">
              <w:rPr>
                <w:rStyle w:val="Hyperlink"/>
                <w:noProof/>
              </w:rPr>
              <w:fldChar w:fldCharType="end"/>
            </w:r>
          </w:ins>
        </w:p>
        <w:p w:rsidR="00251073" w:rsidRDefault="00251073">
          <w:pPr>
            <w:pStyle w:val="TOC1"/>
            <w:tabs>
              <w:tab w:val="right" w:leader="dot" w:pos="9350"/>
            </w:tabs>
            <w:rPr>
              <w:ins w:id="8" w:author="Daniel Brown" w:date="2013-12-05T14:36:00Z"/>
              <w:noProof/>
              <w:sz w:val="22"/>
              <w:szCs w:val="22"/>
              <w:lang w:bidi="ar-SA"/>
            </w:rPr>
          </w:pPr>
          <w:ins w:id="9"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"_Toc374017548"</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Table of figures</w:t>
            </w:r>
            <w:r>
              <w:rPr>
                <w:noProof/>
                <w:webHidden/>
              </w:rPr>
              <w:tab/>
            </w:r>
            <w:r>
              <w:rPr>
                <w:noProof/>
                <w:webHidden/>
              </w:rPr>
              <w:fldChar w:fldCharType="begin"/>
            </w:r>
            <w:r>
              <w:rPr>
                <w:noProof/>
                <w:webHidden/>
              </w:rPr>
              <w:instrText xml:space="preserve"> PAGEREF _Toc374017548 \h </w:instrText>
            </w:r>
            <w:r>
              <w:rPr>
                <w:noProof/>
                <w:webHidden/>
              </w:rPr>
            </w:r>
          </w:ins>
          <w:r>
            <w:rPr>
              <w:noProof/>
              <w:webHidden/>
            </w:rPr>
            <w:fldChar w:fldCharType="separate"/>
          </w:r>
          <w:ins w:id="10" w:author="Daniel Brown" w:date="2013-12-05T14:36:00Z">
            <w:r>
              <w:rPr>
                <w:noProof/>
                <w:webHidden/>
              </w:rPr>
              <w:t>4</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11" w:author="Daniel Brown" w:date="2013-12-05T14:36:00Z"/>
              <w:noProof/>
              <w:sz w:val="22"/>
              <w:szCs w:val="22"/>
              <w:lang w:bidi="ar-SA"/>
            </w:rPr>
          </w:pPr>
          <w:ins w:id="12"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"_Toc374017549"</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Introduction</w:t>
            </w:r>
            <w:r>
              <w:rPr>
                <w:noProof/>
                <w:webHidden/>
              </w:rPr>
              <w:tab/>
            </w:r>
            <w:r>
              <w:rPr>
                <w:noProof/>
                <w:webHidden/>
              </w:rPr>
              <w:fldChar w:fldCharType="begin"/>
            </w:r>
            <w:r>
              <w:rPr>
                <w:noProof/>
                <w:webHidden/>
              </w:rPr>
              <w:instrText xml:space="preserve"> PAGEREF _Toc374017549 \h </w:instrText>
            </w:r>
            <w:r>
              <w:rPr>
                <w:noProof/>
                <w:webHidden/>
              </w:rPr>
            </w:r>
          </w:ins>
          <w:r>
            <w:rPr>
              <w:noProof/>
              <w:webHidden/>
            </w:rPr>
            <w:fldChar w:fldCharType="separate"/>
          </w:r>
          <w:ins w:id="13" w:author="Daniel Brown" w:date="2013-12-05T14:36:00Z">
            <w:r>
              <w:rPr>
                <w:noProof/>
                <w:webHidden/>
              </w:rPr>
              <w:t>5</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14" w:author="Daniel Brown" w:date="2013-12-05T14:36:00Z"/>
              <w:noProof/>
              <w:sz w:val="22"/>
              <w:szCs w:val="22"/>
              <w:lang w:bidi="ar-SA"/>
            </w:rPr>
          </w:pPr>
          <w:ins w:id="15"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"_Toc374017550"</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Project Overview</w:t>
            </w:r>
            <w:r>
              <w:rPr>
                <w:noProof/>
                <w:webHidden/>
              </w:rPr>
              <w:tab/>
            </w:r>
            <w:r>
              <w:rPr>
                <w:noProof/>
                <w:webHidden/>
              </w:rPr>
              <w:fldChar w:fldCharType="begin"/>
            </w:r>
            <w:r>
              <w:rPr>
                <w:noProof/>
                <w:webHidden/>
              </w:rPr>
              <w:instrText xml:space="preserve"> PAGEREF _Toc374017550 \h </w:instrText>
            </w:r>
            <w:r>
              <w:rPr>
                <w:noProof/>
                <w:webHidden/>
              </w:rPr>
            </w:r>
          </w:ins>
          <w:r>
            <w:rPr>
              <w:noProof/>
              <w:webHidden/>
            </w:rPr>
            <w:fldChar w:fldCharType="separate"/>
          </w:r>
          <w:ins w:id="16" w:author="Daniel Brown" w:date="2013-12-05T14:36:00Z">
            <w:r>
              <w:rPr>
                <w:noProof/>
                <w:webHidden/>
              </w:rPr>
              <w:t>5</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17" w:author="Daniel Brown" w:date="2013-12-05T14:36:00Z"/>
              <w:noProof/>
              <w:sz w:val="22"/>
              <w:szCs w:val="22"/>
              <w:lang w:bidi="ar-SA"/>
            </w:rPr>
          </w:pPr>
          <w:ins w:id="18"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"_Toc374017551"</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Objectives</w:t>
            </w:r>
            <w:r>
              <w:rPr>
                <w:noProof/>
                <w:webHidden/>
              </w:rPr>
              <w:tab/>
            </w:r>
            <w:r>
              <w:rPr>
                <w:noProof/>
                <w:webHidden/>
              </w:rPr>
              <w:fldChar w:fldCharType="begin"/>
            </w:r>
            <w:r>
              <w:rPr>
                <w:noProof/>
                <w:webHidden/>
              </w:rPr>
              <w:instrText xml:space="preserve"> PAGEREF _Toc374017551 \h </w:instrText>
            </w:r>
            <w:r>
              <w:rPr>
                <w:noProof/>
                <w:webHidden/>
              </w:rPr>
            </w:r>
          </w:ins>
          <w:r>
            <w:rPr>
              <w:noProof/>
              <w:webHidden/>
            </w:rPr>
            <w:fldChar w:fldCharType="separate"/>
          </w:r>
          <w:ins w:id="19" w:author="Daniel Brown" w:date="2013-12-05T14:36:00Z">
            <w:r>
              <w:rPr>
                <w:noProof/>
                <w:webHidden/>
              </w:rPr>
              <w:t>5</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20" w:author="Daniel Brown" w:date="2013-12-05T14:36:00Z"/>
              <w:noProof/>
              <w:sz w:val="22"/>
              <w:szCs w:val="22"/>
              <w:lang w:bidi="ar-SA"/>
            </w:rPr>
          </w:pPr>
          <w:ins w:id="21"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"_Toc374017552"</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Scope</w:t>
            </w:r>
            <w:r>
              <w:rPr>
                <w:noProof/>
                <w:webHidden/>
              </w:rPr>
              <w:tab/>
            </w:r>
            <w:r>
              <w:rPr>
                <w:noProof/>
                <w:webHidden/>
              </w:rPr>
              <w:fldChar w:fldCharType="begin"/>
            </w:r>
            <w:r>
              <w:rPr>
                <w:noProof/>
                <w:webHidden/>
              </w:rPr>
              <w:instrText xml:space="preserve"> PAGEREF _Toc374017552 \h </w:instrText>
            </w:r>
            <w:r>
              <w:rPr>
                <w:noProof/>
                <w:webHidden/>
              </w:rPr>
            </w:r>
          </w:ins>
          <w:r>
            <w:rPr>
              <w:noProof/>
              <w:webHidden/>
            </w:rPr>
            <w:fldChar w:fldCharType="separate"/>
          </w:r>
          <w:ins w:id="22" w:author="Daniel Brown" w:date="2013-12-05T14:36:00Z">
            <w:r>
              <w:rPr>
                <w:noProof/>
                <w:webHidden/>
              </w:rPr>
              <w:t>5</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23" w:author="Daniel Brown" w:date="2013-12-05T14:36:00Z"/>
              <w:noProof/>
              <w:sz w:val="22"/>
              <w:szCs w:val="22"/>
              <w:lang w:bidi="ar-SA"/>
            </w:rPr>
          </w:pPr>
          <w:ins w:id="24"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"_Toc374017553"</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Concerns</w:t>
            </w:r>
            <w:r>
              <w:rPr>
                <w:noProof/>
                <w:webHidden/>
              </w:rPr>
              <w:tab/>
            </w:r>
            <w:r>
              <w:rPr>
                <w:noProof/>
                <w:webHidden/>
              </w:rPr>
              <w:fldChar w:fldCharType="begin"/>
            </w:r>
            <w:r>
              <w:rPr>
                <w:noProof/>
                <w:webHidden/>
              </w:rPr>
              <w:instrText xml:space="preserve"> PAGEREF _Toc374017553 \h </w:instrText>
            </w:r>
            <w:r>
              <w:rPr>
                <w:noProof/>
                <w:webHidden/>
              </w:rPr>
            </w:r>
          </w:ins>
          <w:r>
            <w:rPr>
              <w:noProof/>
              <w:webHidden/>
            </w:rPr>
            <w:fldChar w:fldCharType="separate"/>
          </w:r>
          <w:ins w:id="25" w:author="Daniel Brown" w:date="2013-12-05T14:36:00Z">
            <w:r>
              <w:rPr>
                <w:noProof/>
                <w:webHidden/>
              </w:rPr>
              <w:t>5</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26" w:author="Daniel Brown" w:date="2013-12-05T14:36:00Z"/>
              <w:noProof/>
              <w:sz w:val="22"/>
              <w:szCs w:val="22"/>
              <w:lang w:bidi="ar-SA"/>
            </w:rPr>
          </w:pPr>
          <w:ins w:id="27"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"_Toc374017554"</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Constraints</w:t>
            </w:r>
            <w:r>
              <w:rPr>
                <w:noProof/>
                <w:webHidden/>
              </w:rPr>
              <w:tab/>
            </w:r>
            <w:r>
              <w:rPr>
                <w:noProof/>
                <w:webHidden/>
              </w:rPr>
              <w:fldChar w:fldCharType="begin"/>
            </w:r>
            <w:r>
              <w:rPr>
                <w:noProof/>
                <w:webHidden/>
              </w:rPr>
              <w:instrText xml:space="preserve"> PAGEREF _Toc374017554 \h </w:instrText>
            </w:r>
            <w:r>
              <w:rPr>
                <w:noProof/>
                <w:webHidden/>
              </w:rPr>
            </w:r>
          </w:ins>
          <w:r>
            <w:rPr>
              <w:noProof/>
              <w:webHidden/>
            </w:rPr>
            <w:fldChar w:fldCharType="separate"/>
          </w:r>
          <w:ins w:id="28" w:author="Daniel Brown" w:date="2013-12-05T14:36:00Z">
            <w:r>
              <w:rPr>
                <w:noProof/>
                <w:webHidden/>
              </w:rPr>
              <w:t>5</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29" w:author="Daniel Brown" w:date="2013-12-05T14:36:00Z"/>
              <w:noProof/>
              <w:sz w:val="22"/>
              <w:szCs w:val="22"/>
              <w:lang w:bidi="ar-SA"/>
            </w:rPr>
          </w:pPr>
          <w:ins w:id="30"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"_Toc374017555"</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Design Considerations</w:t>
            </w:r>
            <w:r>
              <w:rPr>
                <w:noProof/>
                <w:webHidden/>
              </w:rPr>
              <w:tab/>
            </w:r>
            <w:r>
              <w:rPr>
                <w:noProof/>
                <w:webHidden/>
              </w:rPr>
              <w:fldChar w:fldCharType="begin"/>
            </w:r>
            <w:r>
              <w:rPr>
                <w:noProof/>
                <w:webHidden/>
              </w:rPr>
              <w:instrText xml:space="preserve"> PAGEREF _Toc374017555 \h </w:instrText>
            </w:r>
            <w:r>
              <w:rPr>
                <w:noProof/>
                <w:webHidden/>
              </w:rPr>
            </w:r>
          </w:ins>
          <w:r>
            <w:rPr>
              <w:noProof/>
              <w:webHidden/>
            </w:rPr>
            <w:fldChar w:fldCharType="separate"/>
          </w:r>
          <w:ins w:id="31" w:author="Daniel Brown" w:date="2013-12-05T14:36:00Z">
            <w:r>
              <w:rPr>
                <w:noProof/>
                <w:webHidden/>
              </w:rPr>
              <w:t>6</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32" w:author="Daniel Brown" w:date="2013-12-05T14:36:00Z"/>
              <w:noProof/>
              <w:sz w:val="22"/>
              <w:szCs w:val="22"/>
              <w:lang w:bidi="ar-SA"/>
            </w:rPr>
          </w:pPr>
          <w:ins w:id="33"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"_Toc374017556"</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Design Patterns</w:t>
            </w:r>
            <w:r>
              <w:rPr>
                <w:noProof/>
                <w:webHidden/>
              </w:rPr>
              <w:tab/>
            </w:r>
            <w:r>
              <w:rPr>
                <w:noProof/>
                <w:webHidden/>
              </w:rPr>
              <w:fldChar w:fldCharType="begin"/>
            </w:r>
            <w:r>
              <w:rPr>
                <w:noProof/>
                <w:webHidden/>
              </w:rPr>
              <w:instrText xml:space="preserve"> PAGEREF _Toc374017556 \h </w:instrText>
            </w:r>
            <w:r>
              <w:rPr>
                <w:noProof/>
                <w:webHidden/>
              </w:rPr>
            </w:r>
          </w:ins>
          <w:r>
            <w:rPr>
              <w:noProof/>
              <w:webHidden/>
            </w:rPr>
            <w:fldChar w:fldCharType="separate"/>
          </w:r>
          <w:ins w:id="34" w:author="Daniel Brown" w:date="2013-12-05T14:36:00Z">
            <w:r>
              <w:rPr>
                <w:noProof/>
                <w:webHidden/>
              </w:rPr>
              <w:t>6</w:t>
            </w:r>
            <w:r>
              <w:rPr>
                <w:noProof/>
                <w:webHidden/>
              </w:rPr>
              <w:fldChar w:fldCharType="end"/>
            </w:r>
            <w:r w:rsidRPr="004E757D">
              <w:rPr>
                <w:rStyle w:val="Hyperlink"/>
                <w:noProof/>
              </w:rPr>
              <w:fldChar w:fldCharType="end"/>
            </w:r>
          </w:ins>
        </w:p>
        <w:p w:rsidR="00251073" w:rsidRDefault="00251073">
          <w:pPr>
            <w:pStyle w:val="TOC3"/>
            <w:tabs>
              <w:tab w:val="right" w:leader="dot" w:pos="9350"/>
            </w:tabs>
            <w:rPr>
              <w:ins w:id="35" w:author="Daniel Brown" w:date="2013-12-05T14:36:00Z"/>
              <w:noProof/>
              <w:sz w:val="22"/>
              <w:szCs w:val="22"/>
              <w:lang w:bidi="ar-SA"/>
            </w:rPr>
          </w:pPr>
          <w:ins w:id="36"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"_Toc374017557"</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UI Wizard</w:t>
            </w:r>
            <w:r>
              <w:rPr>
                <w:noProof/>
                <w:webHidden/>
              </w:rPr>
              <w:tab/>
            </w:r>
            <w:r>
              <w:rPr>
                <w:noProof/>
                <w:webHidden/>
              </w:rPr>
              <w:fldChar w:fldCharType="begin"/>
            </w:r>
            <w:r>
              <w:rPr>
                <w:noProof/>
                <w:webHidden/>
              </w:rPr>
              <w:instrText xml:space="preserve"> PAGEREF _Toc374017557 \h </w:instrText>
            </w:r>
            <w:r>
              <w:rPr>
                <w:noProof/>
                <w:webHidden/>
              </w:rPr>
            </w:r>
          </w:ins>
          <w:r>
            <w:rPr>
              <w:noProof/>
              <w:webHidden/>
            </w:rPr>
            <w:fldChar w:fldCharType="separate"/>
          </w:r>
          <w:ins w:id="37" w:author="Daniel Brown" w:date="2013-12-05T14:36:00Z">
            <w:r>
              <w:rPr>
                <w:noProof/>
                <w:webHidden/>
              </w:rPr>
              <w:t>6</w:t>
            </w:r>
            <w:r>
              <w:rPr>
                <w:noProof/>
                <w:webHidden/>
              </w:rPr>
              <w:fldChar w:fldCharType="end"/>
            </w:r>
            <w:r w:rsidRPr="004E757D">
              <w:rPr>
                <w:rStyle w:val="Hyperlink"/>
                <w:noProof/>
              </w:rPr>
              <w:fldChar w:fldCharType="end"/>
            </w:r>
          </w:ins>
        </w:p>
        <w:p w:rsidR="00251073" w:rsidRDefault="00251073">
          <w:pPr>
            <w:pStyle w:val="TOC3"/>
            <w:tabs>
              <w:tab w:val="right" w:leader="dot" w:pos="9350"/>
            </w:tabs>
            <w:rPr>
              <w:ins w:id="38" w:author="Daniel Brown" w:date="2013-12-05T14:36:00Z"/>
              <w:noProof/>
              <w:sz w:val="22"/>
              <w:szCs w:val="22"/>
              <w:lang w:bidi="ar-SA"/>
            </w:rPr>
          </w:pPr>
          <w:ins w:id="39"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"_Toc374017558"</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Facade</w:t>
            </w:r>
            <w:r>
              <w:rPr>
                <w:noProof/>
                <w:webHidden/>
              </w:rPr>
              <w:tab/>
            </w:r>
            <w:r>
              <w:rPr>
                <w:noProof/>
                <w:webHidden/>
              </w:rPr>
              <w:fldChar w:fldCharType="begin"/>
            </w:r>
            <w:r>
              <w:rPr>
                <w:noProof/>
                <w:webHidden/>
              </w:rPr>
              <w:instrText xml:space="preserve"> PAGEREF _Toc374017558 \h </w:instrText>
            </w:r>
            <w:r>
              <w:rPr>
                <w:noProof/>
                <w:webHidden/>
              </w:rPr>
            </w:r>
          </w:ins>
          <w:r>
            <w:rPr>
              <w:noProof/>
              <w:webHidden/>
            </w:rPr>
            <w:fldChar w:fldCharType="separate"/>
          </w:r>
          <w:ins w:id="40" w:author="Daniel Brown" w:date="2013-12-05T14:36:00Z">
            <w:r>
              <w:rPr>
                <w:noProof/>
                <w:webHidden/>
              </w:rPr>
              <w:t>6</w:t>
            </w:r>
            <w:r>
              <w:rPr>
                <w:noProof/>
                <w:webHidden/>
              </w:rPr>
              <w:fldChar w:fldCharType="end"/>
            </w:r>
            <w:r w:rsidRPr="004E757D">
              <w:rPr>
                <w:rStyle w:val="Hyperlink"/>
                <w:noProof/>
              </w:rPr>
              <w:fldChar w:fldCharType="end"/>
            </w:r>
          </w:ins>
        </w:p>
        <w:p w:rsidR="00251073" w:rsidRDefault="00251073">
          <w:pPr>
            <w:pStyle w:val="TOC3"/>
            <w:tabs>
              <w:tab w:val="right" w:leader="dot" w:pos="9350"/>
            </w:tabs>
            <w:rPr>
              <w:ins w:id="41" w:author="Daniel Brown" w:date="2013-12-05T14:36:00Z"/>
              <w:noProof/>
              <w:sz w:val="22"/>
              <w:szCs w:val="22"/>
              <w:lang w:bidi="ar-SA"/>
            </w:rPr>
          </w:pPr>
          <w:ins w:id="42"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"_Toc374017559"</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Data Access Object</w:t>
            </w:r>
            <w:r>
              <w:rPr>
                <w:noProof/>
                <w:webHidden/>
              </w:rPr>
              <w:tab/>
            </w:r>
            <w:r>
              <w:rPr>
                <w:noProof/>
                <w:webHidden/>
              </w:rPr>
              <w:fldChar w:fldCharType="begin"/>
            </w:r>
            <w:r>
              <w:rPr>
                <w:noProof/>
                <w:webHidden/>
              </w:rPr>
              <w:instrText xml:space="preserve"> PAGEREF _Toc374017559 \h </w:instrText>
            </w:r>
            <w:r>
              <w:rPr>
                <w:noProof/>
                <w:webHidden/>
              </w:rPr>
            </w:r>
          </w:ins>
          <w:r>
            <w:rPr>
              <w:noProof/>
              <w:webHidden/>
            </w:rPr>
            <w:fldChar w:fldCharType="separate"/>
          </w:r>
          <w:ins w:id="43" w:author="Daniel Brown" w:date="2013-12-05T14:36:00Z">
            <w:r>
              <w:rPr>
                <w:noProof/>
                <w:webHidden/>
              </w:rPr>
              <w:t>6</w:t>
            </w:r>
            <w:r>
              <w:rPr>
                <w:noProof/>
                <w:webHidden/>
              </w:rPr>
              <w:fldChar w:fldCharType="end"/>
            </w:r>
            <w:r w:rsidRPr="004E757D">
              <w:rPr>
                <w:rStyle w:val="Hyperlink"/>
                <w:noProof/>
              </w:rPr>
              <w:fldChar w:fldCharType="end"/>
            </w:r>
          </w:ins>
        </w:p>
        <w:p w:rsidR="00251073" w:rsidRDefault="00251073">
          <w:pPr>
            <w:pStyle w:val="TOC3"/>
            <w:tabs>
              <w:tab w:val="right" w:leader="dot" w:pos="9350"/>
            </w:tabs>
            <w:rPr>
              <w:ins w:id="44" w:author="Daniel Brown" w:date="2013-12-05T14:36:00Z"/>
              <w:noProof/>
              <w:sz w:val="22"/>
              <w:szCs w:val="22"/>
              <w:lang w:bidi="ar-SA"/>
            </w:rPr>
          </w:pPr>
          <w:ins w:id="45"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"_Toc374017560"</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Builder</w:t>
            </w:r>
            <w:r>
              <w:rPr>
                <w:noProof/>
                <w:webHidden/>
              </w:rPr>
              <w:tab/>
            </w:r>
            <w:r>
              <w:rPr>
                <w:noProof/>
                <w:webHidden/>
              </w:rPr>
              <w:fldChar w:fldCharType="begin"/>
            </w:r>
            <w:r>
              <w:rPr>
                <w:noProof/>
                <w:webHidden/>
              </w:rPr>
              <w:instrText xml:space="preserve"> PAGEREF _Toc374017560 \h </w:instrText>
            </w:r>
            <w:r>
              <w:rPr>
                <w:noProof/>
                <w:webHidden/>
              </w:rPr>
            </w:r>
          </w:ins>
          <w:r>
            <w:rPr>
              <w:noProof/>
              <w:webHidden/>
            </w:rPr>
            <w:fldChar w:fldCharType="separate"/>
          </w:r>
          <w:ins w:id="46" w:author="Daniel Brown" w:date="2013-12-05T14:36:00Z">
            <w:r>
              <w:rPr>
                <w:noProof/>
                <w:webHidden/>
              </w:rPr>
              <w:t>7</w:t>
            </w:r>
            <w:r>
              <w:rPr>
                <w:noProof/>
                <w:webHidden/>
              </w:rPr>
              <w:fldChar w:fldCharType="end"/>
            </w:r>
            <w:r w:rsidRPr="004E757D">
              <w:rPr>
                <w:rStyle w:val="Hyperlink"/>
                <w:noProof/>
              </w:rPr>
              <w:fldChar w:fldCharType="end"/>
            </w:r>
          </w:ins>
        </w:p>
        <w:p w:rsidR="00251073" w:rsidRDefault="00251073">
          <w:pPr>
            <w:pStyle w:val="TOC3"/>
            <w:tabs>
              <w:tab w:val="right" w:leader="dot" w:pos="9350"/>
            </w:tabs>
            <w:rPr>
              <w:ins w:id="47" w:author="Daniel Brown" w:date="2013-12-05T14:36:00Z"/>
              <w:noProof/>
              <w:sz w:val="22"/>
              <w:szCs w:val="22"/>
              <w:lang w:bidi="ar-SA"/>
            </w:rPr>
          </w:pPr>
          <w:ins w:id="48"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"_Toc374017561"</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Composite</w:t>
            </w:r>
            <w:r>
              <w:rPr>
                <w:noProof/>
                <w:webHidden/>
              </w:rPr>
              <w:tab/>
            </w:r>
            <w:r>
              <w:rPr>
                <w:noProof/>
                <w:webHidden/>
              </w:rPr>
              <w:fldChar w:fldCharType="begin"/>
            </w:r>
            <w:r>
              <w:rPr>
                <w:noProof/>
                <w:webHidden/>
              </w:rPr>
              <w:instrText xml:space="preserve"> PAGEREF _Toc374017561 \h </w:instrText>
            </w:r>
            <w:r>
              <w:rPr>
                <w:noProof/>
                <w:webHidden/>
              </w:rPr>
            </w:r>
          </w:ins>
          <w:r>
            <w:rPr>
              <w:noProof/>
              <w:webHidden/>
            </w:rPr>
            <w:fldChar w:fldCharType="separate"/>
          </w:r>
          <w:ins w:id="49" w:author="Daniel Brown" w:date="2013-12-05T14:36:00Z">
            <w:r>
              <w:rPr>
                <w:noProof/>
                <w:webHidden/>
              </w:rPr>
              <w:t>7</w:t>
            </w:r>
            <w:r>
              <w:rPr>
                <w:noProof/>
                <w:webHidden/>
              </w:rPr>
              <w:fldChar w:fldCharType="end"/>
            </w:r>
            <w:r w:rsidRPr="004E757D">
              <w:rPr>
                <w:rStyle w:val="Hyperlink"/>
                <w:noProof/>
              </w:rPr>
              <w:fldChar w:fldCharType="end"/>
            </w:r>
          </w:ins>
        </w:p>
        <w:p w:rsidR="00251073" w:rsidRDefault="00251073">
          <w:pPr>
            <w:pStyle w:val="TOC3"/>
            <w:tabs>
              <w:tab w:val="right" w:leader="dot" w:pos="9350"/>
            </w:tabs>
            <w:rPr>
              <w:ins w:id="50" w:author="Daniel Brown" w:date="2013-12-05T14:36:00Z"/>
              <w:noProof/>
              <w:sz w:val="22"/>
              <w:szCs w:val="22"/>
              <w:lang w:bidi="ar-SA"/>
            </w:rPr>
          </w:pPr>
          <w:ins w:id="51"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"_Toc374017562"</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Model-View-Controller</w:t>
            </w:r>
            <w:r>
              <w:rPr>
                <w:noProof/>
                <w:webHidden/>
              </w:rPr>
              <w:tab/>
            </w:r>
            <w:r>
              <w:rPr>
                <w:noProof/>
                <w:webHidden/>
              </w:rPr>
              <w:fldChar w:fldCharType="begin"/>
            </w:r>
            <w:r>
              <w:rPr>
                <w:noProof/>
                <w:webHidden/>
              </w:rPr>
              <w:instrText xml:space="preserve"> PAGEREF _Toc374017562 \h </w:instrText>
            </w:r>
            <w:r>
              <w:rPr>
                <w:noProof/>
                <w:webHidden/>
              </w:rPr>
            </w:r>
          </w:ins>
          <w:r>
            <w:rPr>
              <w:noProof/>
              <w:webHidden/>
            </w:rPr>
            <w:fldChar w:fldCharType="separate"/>
          </w:r>
          <w:ins w:id="52" w:author="Daniel Brown" w:date="2013-12-05T14:36:00Z">
            <w:r>
              <w:rPr>
                <w:noProof/>
                <w:webHidden/>
              </w:rPr>
              <w:t>7</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53" w:author="Daniel Brown" w:date="2013-12-05T14:36:00Z"/>
              <w:noProof/>
              <w:sz w:val="22"/>
              <w:szCs w:val="22"/>
              <w:lang w:bidi="ar-SA"/>
            </w:rPr>
          </w:pPr>
          <w:ins w:id="54"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"_Toc374017563"</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Web Framework</w:t>
            </w:r>
            <w:r>
              <w:rPr>
                <w:noProof/>
                <w:webHidden/>
              </w:rPr>
              <w:tab/>
            </w:r>
            <w:r>
              <w:rPr>
                <w:noProof/>
                <w:webHidden/>
              </w:rPr>
              <w:fldChar w:fldCharType="begin"/>
            </w:r>
            <w:r>
              <w:rPr>
                <w:noProof/>
                <w:webHidden/>
              </w:rPr>
              <w:instrText xml:space="preserve"> PAGEREF _Toc374017563 \h </w:instrText>
            </w:r>
            <w:r>
              <w:rPr>
                <w:noProof/>
                <w:webHidden/>
              </w:rPr>
            </w:r>
          </w:ins>
          <w:r>
            <w:rPr>
              <w:noProof/>
              <w:webHidden/>
            </w:rPr>
            <w:fldChar w:fldCharType="separate"/>
          </w:r>
          <w:ins w:id="55" w:author="Daniel Brown" w:date="2013-12-05T14:36:00Z">
            <w:r>
              <w:rPr>
                <w:noProof/>
                <w:webHidden/>
              </w:rPr>
              <w:t>7</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56" w:author="Daniel Brown" w:date="2013-12-05T14:36:00Z"/>
              <w:noProof/>
              <w:sz w:val="22"/>
              <w:szCs w:val="22"/>
              <w:lang w:bidi="ar-SA"/>
            </w:rPr>
          </w:pPr>
          <w:ins w:id="57"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"_Toc374017564"</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Architecture</w:t>
            </w:r>
            <w:r>
              <w:rPr>
                <w:noProof/>
                <w:webHidden/>
              </w:rPr>
              <w:tab/>
            </w:r>
            <w:r>
              <w:rPr>
                <w:noProof/>
                <w:webHidden/>
              </w:rPr>
              <w:fldChar w:fldCharType="begin"/>
            </w:r>
            <w:r>
              <w:rPr>
                <w:noProof/>
                <w:webHidden/>
              </w:rPr>
              <w:instrText xml:space="preserve"> PAGEREF _Toc374017564 \h </w:instrText>
            </w:r>
            <w:r>
              <w:rPr>
                <w:noProof/>
                <w:webHidden/>
              </w:rPr>
            </w:r>
          </w:ins>
          <w:r>
            <w:rPr>
              <w:noProof/>
              <w:webHidden/>
            </w:rPr>
            <w:fldChar w:fldCharType="separate"/>
          </w:r>
          <w:ins w:id="58" w:author="Daniel Brown" w:date="2013-12-05T14:36:00Z">
            <w:r>
              <w:rPr>
                <w:noProof/>
                <w:webHidden/>
              </w:rPr>
              <w:t>9</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59" w:author="Daniel Brown" w:date="2013-12-05T14:36:00Z"/>
              <w:noProof/>
              <w:sz w:val="22"/>
              <w:szCs w:val="22"/>
              <w:lang w:bidi="ar-SA"/>
            </w:rPr>
          </w:pPr>
          <w:ins w:id="60"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"_Toc374017565"</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Contextual View</w:t>
            </w:r>
            <w:r>
              <w:rPr>
                <w:noProof/>
                <w:webHidden/>
              </w:rPr>
              <w:tab/>
            </w:r>
            <w:r>
              <w:rPr>
                <w:noProof/>
                <w:webHidden/>
              </w:rPr>
              <w:fldChar w:fldCharType="begin"/>
            </w:r>
            <w:r>
              <w:rPr>
                <w:noProof/>
                <w:webHidden/>
              </w:rPr>
              <w:instrText xml:space="preserve"> PAGEREF _Toc374017565 \h </w:instrText>
            </w:r>
            <w:r>
              <w:rPr>
                <w:noProof/>
                <w:webHidden/>
              </w:rPr>
            </w:r>
          </w:ins>
          <w:r>
            <w:rPr>
              <w:noProof/>
              <w:webHidden/>
            </w:rPr>
            <w:fldChar w:fldCharType="separate"/>
          </w:r>
          <w:ins w:id="61" w:author="Daniel Brown" w:date="2013-12-05T14:36:00Z">
            <w:r>
              <w:rPr>
                <w:noProof/>
                <w:webHidden/>
              </w:rPr>
              <w:t>9</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62" w:author="Daniel Brown" w:date="2013-12-05T14:36:00Z"/>
              <w:noProof/>
              <w:sz w:val="22"/>
              <w:szCs w:val="22"/>
              <w:lang w:bidi="ar-SA"/>
            </w:rPr>
          </w:pPr>
          <w:ins w:id="63"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"_Toc374017566"</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Funtional View</w:t>
            </w:r>
            <w:r>
              <w:rPr>
                <w:noProof/>
                <w:webHidden/>
              </w:rPr>
              <w:tab/>
            </w:r>
            <w:r>
              <w:rPr>
                <w:noProof/>
                <w:webHidden/>
              </w:rPr>
              <w:fldChar w:fldCharType="begin"/>
            </w:r>
            <w:r>
              <w:rPr>
                <w:noProof/>
                <w:webHidden/>
              </w:rPr>
              <w:instrText xml:space="preserve"> PAGEREF _Toc374017566 \h </w:instrText>
            </w:r>
            <w:r>
              <w:rPr>
                <w:noProof/>
                <w:webHidden/>
              </w:rPr>
            </w:r>
          </w:ins>
          <w:r>
            <w:rPr>
              <w:noProof/>
              <w:webHidden/>
            </w:rPr>
            <w:fldChar w:fldCharType="separate"/>
          </w:r>
          <w:ins w:id="64" w:author="Daniel Brown" w:date="2013-12-05T14:36:00Z">
            <w:r>
              <w:rPr>
                <w:noProof/>
                <w:webHidden/>
              </w:rPr>
              <w:t>10</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65" w:author="Daniel Brown" w:date="2013-12-05T14:36:00Z"/>
              <w:noProof/>
              <w:sz w:val="22"/>
              <w:szCs w:val="22"/>
              <w:lang w:bidi="ar-SA"/>
            </w:rPr>
          </w:pPr>
          <w:ins w:id="66"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"_Toc374017567"</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Logical View</w:t>
            </w:r>
            <w:r>
              <w:rPr>
                <w:noProof/>
                <w:webHidden/>
              </w:rPr>
              <w:tab/>
            </w:r>
            <w:r>
              <w:rPr>
                <w:noProof/>
                <w:webHidden/>
              </w:rPr>
              <w:fldChar w:fldCharType="begin"/>
            </w:r>
            <w:r>
              <w:rPr>
                <w:noProof/>
                <w:webHidden/>
              </w:rPr>
              <w:instrText xml:space="preserve"> PAGEREF _Toc374017567 \h </w:instrText>
            </w:r>
            <w:r>
              <w:rPr>
                <w:noProof/>
                <w:webHidden/>
              </w:rPr>
            </w:r>
          </w:ins>
          <w:r>
            <w:rPr>
              <w:noProof/>
              <w:webHidden/>
            </w:rPr>
            <w:fldChar w:fldCharType="separate"/>
          </w:r>
          <w:ins w:id="67" w:author="Daniel Brown" w:date="2013-12-05T14:36:00Z">
            <w:r>
              <w:rPr>
                <w:noProof/>
                <w:webHidden/>
              </w:rPr>
              <w:t>11</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68" w:author="Daniel Brown" w:date="2013-12-05T14:36:00Z"/>
              <w:noProof/>
              <w:sz w:val="22"/>
              <w:szCs w:val="22"/>
              <w:lang w:bidi="ar-SA"/>
            </w:rPr>
          </w:pPr>
          <w:ins w:id="69"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"_Toc374017568"</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Information View</w:t>
            </w:r>
            <w:r>
              <w:rPr>
                <w:noProof/>
                <w:webHidden/>
              </w:rPr>
              <w:tab/>
            </w:r>
            <w:r>
              <w:rPr>
                <w:noProof/>
                <w:webHidden/>
              </w:rPr>
              <w:fldChar w:fldCharType="begin"/>
            </w:r>
            <w:r>
              <w:rPr>
                <w:noProof/>
                <w:webHidden/>
              </w:rPr>
              <w:instrText xml:space="preserve"> PAGEREF _Toc374017568 \h </w:instrText>
            </w:r>
            <w:r>
              <w:rPr>
                <w:noProof/>
                <w:webHidden/>
              </w:rPr>
            </w:r>
          </w:ins>
          <w:r>
            <w:rPr>
              <w:noProof/>
              <w:webHidden/>
            </w:rPr>
            <w:fldChar w:fldCharType="separate"/>
          </w:r>
          <w:ins w:id="70" w:author="Daniel Brown" w:date="2013-12-05T14:36:00Z">
            <w:r>
              <w:rPr>
                <w:noProof/>
                <w:webHidden/>
              </w:rPr>
              <w:t>12</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71" w:author="Daniel Brown" w:date="2013-12-05T14:36:00Z"/>
              <w:noProof/>
              <w:sz w:val="22"/>
              <w:szCs w:val="22"/>
              <w:lang w:bidi="ar-SA"/>
            </w:rPr>
          </w:pPr>
          <w:ins w:id="72"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"_Toc374017569"</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Documentation and Testing</w:t>
            </w:r>
            <w:r>
              <w:rPr>
                <w:noProof/>
                <w:webHidden/>
              </w:rPr>
              <w:tab/>
            </w:r>
            <w:r>
              <w:rPr>
                <w:noProof/>
                <w:webHidden/>
              </w:rPr>
              <w:fldChar w:fldCharType="begin"/>
            </w:r>
            <w:r>
              <w:rPr>
                <w:noProof/>
                <w:webHidden/>
              </w:rPr>
              <w:instrText xml:space="preserve"> PAGEREF _Toc374017569 \h </w:instrText>
            </w:r>
            <w:r>
              <w:rPr>
                <w:noProof/>
                <w:webHidden/>
              </w:rPr>
            </w:r>
          </w:ins>
          <w:r>
            <w:rPr>
              <w:noProof/>
              <w:webHidden/>
            </w:rPr>
            <w:fldChar w:fldCharType="separate"/>
          </w:r>
          <w:ins w:id="73" w:author="Daniel Brown" w:date="2013-12-05T14:36:00Z">
            <w:r>
              <w:rPr>
                <w:noProof/>
                <w:webHidden/>
              </w:rPr>
              <w:t>13</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74" w:author="Daniel Brown" w:date="2013-12-05T14:36:00Z"/>
              <w:noProof/>
              <w:sz w:val="22"/>
              <w:szCs w:val="22"/>
              <w:lang w:bidi="ar-SA"/>
            </w:rPr>
          </w:pPr>
          <w:ins w:id="75" w:author="Daniel Brown" w:date="2013-12-05T14:36:00Z">
            <w:r w:rsidRPr="004E757D">
              <w:rPr>
                <w:rStyle w:val="Hyperlink"/>
                <w:noProof/>
              </w:rPr>
              <w:lastRenderedPageBreak/>
              <w:fldChar w:fldCharType="begin"/>
            </w:r>
            <w:r w:rsidRPr="004E757D">
              <w:rPr>
                <w:rStyle w:val="Hyperlink"/>
                <w:noProof/>
              </w:rPr>
              <w:instrText xml:space="preserve"> </w:instrText>
            </w:r>
            <w:r>
              <w:rPr>
                <w:noProof/>
              </w:rPr>
              <w:instrText>HYPERLINK \l "_Toc374017570"</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ATAM</w:t>
            </w:r>
            <w:r>
              <w:rPr>
                <w:noProof/>
                <w:webHidden/>
              </w:rPr>
              <w:tab/>
            </w:r>
            <w:r>
              <w:rPr>
                <w:noProof/>
                <w:webHidden/>
              </w:rPr>
              <w:fldChar w:fldCharType="begin"/>
            </w:r>
            <w:r>
              <w:rPr>
                <w:noProof/>
                <w:webHidden/>
              </w:rPr>
              <w:instrText xml:space="preserve"> PAGEREF _Toc374017570 \h </w:instrText>
            </w:r>
            <w:r>
              <w:rPr>
                <w:noProof/>
                <w:webHidden/>
              </w:rPr>
            </w:r>
          </w:ins>
          <w:r>
            <w:rPr>
              <w:noProof/>
              <w:webHidden/>
            </w:rPr>
            <w:fldChar w:fldCharType="separate"/>
          </w:r>
          <w:ins w:id="76" w:author="Daniel Brown" w:date="2013-12-05T14:36:00Z">
            <w:r>
              <w:rPr>
                <w:noProof/>
                <w:webHidden/>
              </w:rPr>
              <w:t>14</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77" w:author="Daniel Brown" w:date="2013-12-05T14:36:00Z"/>
              <w:noProof/>
              <w:sz w:val="22"/>
              <w:szCs w:val="22"/>
              <w:lang w:bidi="ar-SA"/>
            </w:rPr>
          </w:pPr>
          <w:ins w:id="78"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"_Toc374017571"</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ATAM Utility Tree</w:t>
            </w:r>
            <w:r>
              <w:rPr>
                <w:noProof/>
                <w:webHidden/>
              </w:rPr>
              <w:tab/>
            </w:r>
            <w:r>
              <w:rPr>
                <w:noProof/>
                <w:webHidden/>
              </w:rPr>
              <w:fldChar w:fldCharType="begin"/>
            </w:r>
            <w:r>
              <w:rPr>
                <w:noProof/>
                <w:webHidden/>
              </w:rPr>
              <w:instrText xml:space="preserve"> PAGEREF _Toc374017571 \h </w:instrText>
            </w:r>
            <w:r>
              <w:rPr>
                <w:noProof/>
                <w:webHidden/>
              </w:rPr>
            </w:r>
          </w:ins>
          <w:r>
            <w:rPr>
              <w:noProof/>
              <w:webHidden/>
            </w:rPr>
            <w:fldChar w:fldCharType="separate"/>
          </w:r>
          <w:ins w:id="79" w:author="Daniel Brown" w:date="2013-12-05T14:36:00Z">
            <w:r>
              <w:rPr>
                <w:noProof/>
                <w:webHidden/>
              </w:rPr>
              <w:t>15</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80" w:author="Daniel Brown" w:date="2013-12-05T14:36:00Z"/>
              <w:noProof/>
              <w:sz w:val="22"/>
              <w:szCs w:val="22"/>
              <w:lang w:bidi="ar-SA"/>
            </w:rPr>
          </w:pPr>
          <w:ins w:id="81"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"_Toc374017572"</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Risks, Sensitivities, and Tradeoffs</w:t>
            </w:r>
            <w:r>
              <w:rPr>
                <w:noProof/>
                <w:webHidden/>
              </w:rPr>
              <w:tab/>
            </w:r>
            <w:r>
              <w:rPr>
                <w:noProof/>
                <w:webHidden/>
              </w:rPr>
              <w:fldChar w:fldCharType="begin"/>
            </w:r>
            <w:r>
              <w:rPr>
                <w:noProof/>
                <w:webHidden/>
              </w:rPr>
              <w:instrText xml:space="preserve"> PAGEREF _Toc374017572 \h </w:instrText>
            </w:r>
            <w:r>
              <w:rPr>
                <w:noProof/>
                <w:webHidden/>
              </w:rPr>
            </w:r>
          </w:ins>
          <w:r>
            <w:rPr>
              <w:noProof/>
              <w:webHidden/>
            </w:rPr>
            <w:fldChar w:fldCharType="separate"/>
          </w:r>
          <w:ins w:id="82" w:author="Daniel Brown" w:date="2013-12-05T14:36:00Z">
            <w:r>
              <w:rPr>
                <w:noProof/>
                <w:webHidden/>
              </w:rPr>
              <w:t>16</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83" w:author="Daniel Brown" w:date="2013-12-05T14:36:00Z"/>
              <w:noProof/>
              <w:sz w:val="22"/>
              <w:szCs w:val="22"/>
              <w:lang w:bidi="ar-SA"/>
            </w:rPr>
          </w:pPr>
          <w:ins w:id="84"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"_Toc374017573"</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Future Work</w:t>
            </w:r>
            <w:r>
              <w:rPr>
                <w:noProof/>
                <w:webHidden/>
              </w:rPr>
              <w:tab/>
            </w:r>
            <w:r>
              <w:rPr>
                <w:noProof/>
                <w:webHidden/>
              </w:rPr>
              <w:fldChar w:fldCharType="begin"/>
            </w:r>
            <w:r>
              <w:rPr>
                <w:noProof/>
                <w:webHidden/>
              </w:rPr>
              <w:instrText xml:space="preserve"> PAGEREF _Toc374017573 \h </w:instrText>
            </w:r>
            <w:r>
              <w:rPr>
                <w:noProof/>
                <w:webHidden/>
              </w:rPr>
            </w:r>
          </w:ins>
          <w:r>
            <w:rPr>
              <w:noProof/>
              <w:webHidden/>
            </w:rPr>
            <w:fldChar w:fldCharType="separate"/>
          </w:r>
          <w:ins w:id="85" w:author="Daniel Brown" w:date="2013-12-05T14:36:00Z">
            <w:r>
              <w:rPr>
                <w:noProof/>
                <w:webHidden/>
              </w:rPr>
              <w:t>16</w:t>
            </w:r>
            <w:r>
              <w:rPr>
                <w:noProof/>
                <w:webHidden/>
              </w:rPr>
              <w:fldChar w:fldCharType="end"/>
            </w:r>
            <w:r w:rsidRPr="004E757D">
              <w:rPr>
                <w:rStyle w:val="Hyperlink"/>
                <w:noProof/>
              </w:rPr>
              <w:fldChar w:fldCharType="end"/>
            </w:r>
          </w:ins>
        </w:p>
        <w:p w:rsidR="00251073" w:rsidRDefault="00251073">
          <w:pPr>
            <w:pStyle w:val="TOC2"/>
            <w:tabs>
              <w:tab w:val="right" w:leader="dot" w:pos="9350"/>
            </w:tabs>
            <w:rPr>
              <w:ins w:id="86" w:author="Daniel Brown" w:date="2013-12-05T14:36:00Z"/>
              <w:noProof/>
              <w:sz w:val="22"/>
              <w:szCs w:val="22"/>
              <w:lang w:bidi="ar-SA"/>
            </w:rPr>
          </w:pPr>
          <w:ins w:id="87"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"_Toc374017574"</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rFonts w:ascii="Trebuchet MS" w:hAnsi="Trebuchet MS"/>
                <w:noProof/>
              </w:rPr>
              <w:t>Recommendations for Sensor Service Platform API</w:t>
            </w:r>
            <w:r>
              <w:rPr>
                <w:noProof/>
                <w:webHidden/>
              </w:rPr>
              <w:tab/>
            </w:r>
            <w:r>
              <w:rPr>
                <w:noProof/>
                <w:webHidden/>
              </w:rPr>
              <w:fldChar w:fldCharType="begin"/>
            </w:r>
            <w:r>
              <w:rPr>
                <w:noProof/>
                <w:webHidden/>
              </w:rPr>
              <w:instrText xml:space="preserve"> PAGEREF _Toc374017574 \h </w:instrText>
            </w:r>
            <w:r>
              <w:rPr>
                <w:noProof/>
                <w:webHidden/>
              </w:rPr>
            </w:r>
          </w:ins>
          <w:r>
            <w:rPr>
              <w:noProof/>
              <w:webHidden/>
            </w:rPr>
            <w:fldChar w:fldCharType="separate"/>
          </w:r>
          <w:ins w:id="88" w:author="Daniel Brown" w:date="2013-12-05T14:36:00Z">
            <w:r>
              <w:rPr>
                <w:noProof/>
                <w:webHidden/>
              </w:rPr>
              <w:t>17</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89" w:author="Daniel Brown" w:date="2013-12-05T14:36:00Z"/>
              <w:noProof/>
              <w:sz w:val="22"/>
              <w:szCs w:val="22"/>
              <w:lang w:bidi="ar-SA"/>
            </w:rPr>
          </w:pPr>
          <w:ins w:id="90"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"_Toc374017575"</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Conclusion</w:t>
            </w:r>
            <w:r>
              <w:rPr>
                <w:noProof/>
                <w:webHidden/>
              </w:rPr>
              <w:tab/>
            </w:r>
            <w:r>
              <w:rPr>
                <w:noProof/>
                <w:webHidden/>
              </w:rPr>
              <w:fldChar w:fldCharType="begin"/>
            </w:r>
            <w:r>
              <w:rPr>
                <w:noProof/>
                <w:webHidden/>
              </w:rPr>
              <w:instrText xml:space="preserve"> PAGEREF _Toc374017575 \h </w:instrText>
            </w:r>
            <w:r>
              <w:rPr>
                <w:noProof/>
                <w:webHidden/>
              </w:rPr>
            </w:r>
          </w:ins>
          <w:r>
            <w:rPr>
              <w:noProof/>
              <w:webHidden/>
            </w:rPr>
            <w:fldChar w:fldCharType="separate"/>
          </w:r>
          <w:ins w:id="91" w:author="Daniel Brown" w:date="2013-12-05T14:36:00Z">
            <w:r>
              <w:rPr>
                <w:noProof/>
                <w:webHidden/>
              </w:rPr>
              <w:t>18</w:t>
            </w:r>
            <w:r>
              <w:rPr>
                <w:noProof/>
                <w:webHidden/>
              </w:rPr>
              <w:fldChar w:fldCharType="end"/>
            </w:r>
            <w:r w:rsidRPr="004E757D">
              <w:rPr>
                <w:rStyle w:val="Hyperlink"/>
                <w:noProof/>
              </w:rPr>
              <w:fldChar w:fldCharType="end"/>
            </w:r>
          </w:ins>
        </w:p>
        <w:p w:rsidR="00251073" w:rsidRDefault="00251073">
          <w:pPr>
            <w:pStyle w:val="TOC1"/>
            <w:tabs>
              <w:tab w:val="right" w:leader="dot" w:pos="9350"/>
            </w:tabs>
            <w:rPr>
              <w:ins w:id="92" w:author="Daniel Brown" w:date="2013-12-05T14:36:00Z"/>
              <w:noProof/>
              <w:sz w:val="22"/>
              <w:szCs w:val="22"/>
              <w:lang w:bidi="ar-SA"/>
            </w:rPr>
          </w:pPr>
          <w:ins w:id="93" w:author="Daniel Brown" w:date="2013-12-05T14:36:00Z">
            <w:r w:rsidRPr="004E757D">
              <w:rPr>
                <w:rStyle w:val="Hyperlink"/>
                <w:noProof/>
              </w:rPr>
              <w:fldChar w:fldCharType="begin"/>
            </w:r>
            <w:r w:rsidRPr="004E757D">
              <w:rPr>
                <w:rStyle w:val="Hyperlink"/>
                <w:noProof/>
              </w:rPr>
              <w:instrText xml:space="preserve"> </w:instrText>
            </w:r>
            <w:r>
              <w:rPr>
                <w:noProof/>
              </w:rPr>
              <w:instrText>HYPERLINK \l "_Toc374017576"</w:instrText>
            </w:r>
            <w:r w:rsidRPr="004E757D">
              <w:rPr>
                <w:rStyle w:val="Hyperlink"/>
                <w:noProof/>
              </w:rPr>
              <w:instrText xml:space="preserve"> </w:instrText>
            </w:r>
            <w:r w:rsidRPr="004E757D">
              <w:rPr>
                <w:rStyle w:val="Hyperlink"/>
                <w:noProof/>
              </w:rPr>
            </w:r>
            <w:r w:rsidRPr="004E757D">
              <w:rPr>
                <w:rStyle w:val="Hyperlink"/>
                <w:noProof/>
              </w:rPr>
              <w:fldChar w:fldCharType="separate"/>
            </w:r>
            <w:r w:rsidRPr="004E757D">
              <w:rPr>
                <w:rStyle w:val="Hyperlink"/>
                <w:noProof/>
              </w:rPr>
              <w:t>Bibliography</w:t>
            </w:r>
            <w:r>
              <w:rPr>
                <w:noProof/>
                <w:webHidden/>
              </w:rPr>
              <w:tab/>
            </w:r>
            <w:r>
              <w:rPr>
                <w:noProof/>
                <w:webHidden/>
              </w:rPr>
              <w:fldChar w:fldCharType="begin"/>
            </w:r>
            <w:r>
              <w:rPr>
                <w:noProof/>
                <w:webHidden/>
              </w:rPr>
              <w:instrText xml:space="preserve"> PAGEREF _Toc374017576 \h </w:instrText>
            </w:r>
            <w:r>
              <w:rPr>
                <w:noProof/>
                <w:webHidden/>
              </w:rPr>
            </w:r>
          </w:ins>
          <w:r>
            <w:rPr>
              <w:noProof/>
              <w:webHidden/>
            </w:rPr>
            <w:fldChar w:fldCharType="separate"/>
          </w:r>
          <w:ins w:id="94" w:author="Daniel Brown" w:date="2013-12-05T14:36:00Z">
            <w:r>
              <w:rPr>
                <w:noProof/>
                <w:webHidden/>
              </w:rPr>
              <w:t>18</w:t>
            </w:r>
            <w:r>
              <w:rPr>
                <w:noProof/>
                <w:webHidden/>
              </w:rPr>
              <w:fldChar w:fldCharType="end"/>
            </w:r>
            <w:r w:rsidRPr="004E757D">
              <w:rPr>
                <w:rStyle w:val="Hyperlink"/>
                <w:noProof/>
              </w:rPr>
              <w:fldChar w:fldCharType="end"/>
            </w:r>
          </w:ins>
        </w:p>
        <w:p w:rsidR="004670C3" w:rsidDel="00251073" w:rsidRDefault="004670C3">
          <w:pPr>
            <w:pStyle w:val="TOC1"/>
            <w:tabs>
              <w:tab w:val="right" w:leader="dot" w:pos="9350"/>
            </w:tabs>
            <w:rPr>
              <w:del w:id="95" w:author="Daniel Brown" w:date="2013-12-05T14:36:00Z"/>
              <w:noProof/>
              <w:sz w:val="22"/>
              <w:szCs w:val="22"/>
              <w:lang w:bidi="ar-SA"/>
            </w:rPr>
          </w:pPr>
          <w:del w:id="96" w:author="Daniel Brown" w:date="2013-12-05T14:36:00Z">
            <w:r w:rsidRPr="00251073" w:rsidDel="00251073">
              <w:rPr>
                <w:noProof/>
                <w:rPrChange w:id="97" w:author="Daniel Brown" w:date="2013-12-05T14:36:00Z">
                  <w:rPr>
                    <w:rStyle w:val="Hyperlink"/>
                    <w:noProof/>
                  </w:rPr>
                </w:rPrChange>
              </w:rPr>
              <w:delText>List of tables</w:delText>
            </w:r>
            <w:r w:rsidDel="00251073">
              <w:rPr>
                <w:noProof/>
                <w:webHidden/>
              </w:rPr>
              <w:tab/>
            </w:r>
            <w:r w:rsidR="0009003E" w:rsidDel="00251073">
              <w:rPr>
                <w:noProof/>
                <w:webHidden/>
              </w:rPr>
              <w:delText>4</w:delText>
            </w:r>
          </w:del>
        </w:p>
        <w:p w:rsidR="004670C3" w:rsidDel="00251073" w:rsidRDefault="004670C3">
          <w:pPr>
            <w:pStyle w:val="TOC1"/>
            <w:tabs>
              <w:tab w:val="right" w:leader="dot" w:pos="9350"/>
            </w:tabs>
            <w:rPr>
              <w:del w:id="98" w:author="Daniel Brown" w:date="2013-12-05T14:36:00Z"/>
              <w:noProof/>
              <w:sz w:val="22"/>
              <w:szCs w:val="22"/>
              <w:lang w:bidi="ar-SA"/>
            </w:rPr>
          </w:pPr>
          <w:del w:id="99" w:author="Daniel Brown" w:date="2013-12-05T14:36:00Z">
            <w:r w:rsidRPr="00251073" w:rsidDel="00251073">
              <w:rPr>
                <w:noProof/>
                <w:rPrChange w:id="100" w:author="Daniel Brown" w:date="2013-12-05T14:36:00Z">
                  <w:rPr>
                    <w:rStyle w:val="Hyperlink"/>
                    <w:noProof/>
                  </w:rPr>
                </w:rPrChange>
              </w:rPr>
              <w:delText>Table of figures</w:delText>
            </w:r>
            <w:r w:rsidDel="00251073">
              <w:rPr>
                <w:noProof/>
                <w:webHidden/>
              </w:rPr>
              <w:tab/>
            </w:r>
            <w:r w:rsidR="0009003E" w:rsidDel="00251073">
              <w:rPr>
                <w:noProof/>
                <w:webHidden/>
              </w:rPr>
              <w:delText>4</w:delText>
            </w:r>
          </w:del>
        </w:p>
        <w:p w:rsidR="004670C3" w:rsidDel="00251073" w:rsidRDefault="004670C3">
          <w:pPr>
            <w:pStyle w:val="TOC1"/>
            <w:tabs>
              <w:tab w:val="right" w:leader="dot" w:pos="9350"/>
            </w:tabs>
            <w:rPr>
              <w:del w:id="101" w:author="Daniel Brown" w:date="2013-12-05T14:36:00Z"/>
              <w:noProof/>
              <w:sz w:val="22"/>
              <w:szCs w:val="22"/>
              <w:lang w:bidi="ar-SA"/>
            </w:rPr>
          </w:pPr>
          <w:del w:id="102" w:author="Daniel Brown" w:date="2013-12-05T14:36:00Z">
            <w:r w:rsidRPr="00251073" w:rsidDel="00251073">
              <w:rPr>
                <w:noProof/>
                <w:rPrChange w:id="103" w:author="Daniel Brown" w:date="2013-12-05T14:36:00Z">
                  <w:rPr>
                    <w:rStyle w:val="Hyperlink"/>
                    <w:noProof/>
                  </w:rPr>
                </w:rPrChange>
              </w:rPr>
              <w:delText>Introduction</w:delText>
            </w:r>
            <w:r w:rsidDel="00251073">
              <w:rPr>
                <w:noProof/>
                <w:webHidden/>
              </w:rPr>
              <w:tab/>
            </w:r>
            <w:r w:rsidR="0009003E" w:rsidDel="00251073">
              <w:rPr>
                <w:noProof/>
                <w:webHidden/>
              </w:rPr>
              <w:delText>5</w:delText>
            </w:r>
          </w:del>
        </w:p>
        <w:p w:rsidR="004670C3" w:rsidDel="00251073" w:rsidRDefault="004670C3">
          <w:pPr>
            <w:pStyle w:val="TOC1"/>
            <w:tabs>
              <w:tab w:val="right" w:leader="dot" w:pos="9350"/>
            </w:tabs>
            <w:rPr>
              <w:del w:id="104" w:author="Daniel Brown" w:date="2013-12-05T14:36:00Z"/>
              <w:noProof/>
              <w:sz w:val="22"/>
              <w:szCs w:val="22"/>
              <w:lang w:bidi="ar-SA"/>
            </w:rPr>
          </w:pPr>
          <w:del w:id="105" w:author="Daniel Brown" w:date="2013-12-05T14:36:00Z">
            <w:r w:rsidRPr="00251073" w:rsidDel="00251073">
              <w:rPr>
                <w:noProof/>
                <w:rPrChange w:id="106" w:author="Daniel Brown" w:date="2013-12-05T14:36:00Z">
                  <w:rPr>
                    <w:rStyle w:val="Hyperlink"/>
                    <w:noProof/>
                  </w:rPr>
                </w:rPrChange>
              </w:rPr>
              <w:delText>Project Overview</w:delText>
            </w:r>
            <w:r w:rsidDel="00251073">
              <w:rPr>
                <w:noProof/>
                <w:webHidden/>
              </w:rPr>
              <w:tab/>
            </w:r>
            <w:r w:rsidR="0009003E" w:rsidDel="00251073">
              <w:rPr>
                <w:noProof/>
                <w:webHidden/>
              </w:rPr>
              <w:delText>5</w:delText>
            </w:r>
          </w:del>
        </w:p>
        <w:p w:rsidR="004670C3" w:rsidDel="00251073" w:rsidRDefault="004670C3">
          <w:pPr>
            <w:pStyle w:val="TOC2"/>
            <w:tabs>
              <w:tab w:val="right" w:leader="dot" w:pos="9350"/>
            </w:tabs>
            <w:rPr>
              <w:del w:id="107" w:author="Daniel Brown" w:date="2013-12-05T14:36:00Z"/>
              <w:noProof/>
              <w:sz w:val="22"/>
              <w:szCs w:val="22"/>
              <w:lang w:bidi="ar-SA"/>
            </w:rPr>
          </w:pPr>
          <w:del w:id="108" w:author="Daniel Brown" w:date="2013-12-05T14:36:00Z">
            <w:r w:rsidRPr="00251073" w:rsidDel="00251073">
              <w:rPr>
                <w:rFonts w:ascii="Trebuchet MS" w:hAnsi="Trebuchet MS"/>
                <w:noProof/>
                <w:rPrChange w:id="109" w:author="Daniel Brown" w:date="2013-12-05T14:36:00Z">
                  <w:rPr>
                    <w:rStyle w:val="Hyperlink"/>
                    <w:rFonts w:ascii="Trebuchet MS" w:hAnsi="Trebuchet MS"/>
                    <w:noProof/>
                  </w:rPr>
                </w:rPrChange>
              </w:rPr>
              <w:delText>Objectives</w:delText>
            </w:r>
            <w:r w:rsidDel="00251073">
              <w:rPr>
                <w:noProof/>
                <w:webHidden/>
              </w:rPr>
              <w:tab/>
            </w:r>
            <w:r w:rsidR="0009003E" w:rsidDel="00251073">
              <w:rPr>
                <w:noProof/>
                <w:webHidden/>
              </w:rPr>
              <w:delText>5</w:delText>
            </w:r>
          </w:del>
        </w:p>
        <w:p w:rsidR="004670C3" w:rsidDel="00251073" w:rsidRDefault="004670C3">
          <w:pPr>
            <w:pStyle w:val="TOC2"/>
            <w:tabs>
              <w:tab w:val="right" w:leader="dot" w:pos="9350"/>
            </w:tabs>
            <w:rPr>
              <w:del w:id="110" w:author="Daniel Brown" w:date="2013-12-05T14:36:00Z"/>
              <w:noProof/>
              <w:sz w:val="22"/>
              <w:szCs w:val="22"/>
              <w:lang w:bidi="ar-SA"/>
            </w:rPr>
          </w:pPr>
          <w:del w:id="111" w:author="Daniel Brown" w:date="2013-12-05T14:36:00Z">
            <w:r w:rsidRPr="00251073" w:rsidDel="00251073">
              <w:rPr>
                <w:rFonts w:ascii="Trebuchet MS" w:hAnsi="Trebuchet MS"/>
                <w:noProof/>
                <w:rPrChange w:id="112" w:author="Daniel Brown" w:date="2013-12-05T14:36:00Z">
                  <w:rPr>
                    <w:rStyle w:val="Hyperlink"/>
                    <w:rFonts w:ascii="Trebuchet MS" w:hAnsi="Trebuchet MS"/>
                    <w:noProof/>
                  </w:rPr>
                </w:rPrChange>
              </w:rPr>
              <w:delText>Scope</w:delText>
            </w:r>
            <w:r w:rsidDel="00251073">
              <w:rPr>
                <w:noProof/>
                <w:webHidden/>
              </w:rPr>
              <w:tab/>
            </w:r>
            <w:r w:rsidR="0009003E" w:rsidDel="00251073">
              <w:rPr>
                <w:noProof/>
                <w:webHidden/>
              </w:rPr>
              <w:delText>5</w:delText>
            </w:r>
          </w:del>
        </w:p>
        <w:p w:rsidR="004670C3" w:rsidDel="00251073" w:rsidRDefault="004670C3">
          <w:pPr>
            <w:pStyle w:val="TOC2"/>
            <w:tabs>
              <w:tab w:val="right" w:leader="dot" w:pos="9350"/>
            </w:tabs>
            <w:rPr>
              <w:del w:id="113" w:author="Daniel Brown" w:date="2013-12-05T14:36:00Z"/>
              <w:noProof/>
              <w:sz w:val="22"/>
              <w:szCs w:val="22"/>
              <w:lang w:bidi="ar-SA"/>
            </w:rPr>
          </w:pPr>
          <w:del w:id="114" w:author="Daniel Brown" w:date="2013-12-05T14:36:00Z">
            <w:r w:rsidRPr="00251073" w:rsidDel="00251073">
              <w:rPr>
                <w:rFonts w:ascii="Trebuchet MS" w:hAnsi="Trebuchet MS"/>
                <w:noProof/>
                <w:rPrChange w:id="115" w:author="Daniel Brown" w:date="2013-12-05T14:36:00Z">
                  <w:rPr>
                    <w:rStyle w:val="Hyperlink"/>
                    <w:rFonts w:ascii="Trebuchet MS" w:hAnsi="Trebuchet MS"/>
                    <w:noProof/>
                  </w:rPr>
                </w:rPrChange>
              </w:rPr>
              <w:delText>Concerns</w:delText>
            </w:r>
            <w:r w:rsidDel="00251073">
              <w:rPr>
                <w:noProof/>
                <w:webHidden/>
              </w:rPr>
              <w:tab/>
            </w:r>
            <w:r w:rsidR="0009003E" w:rsidDel="00251073">
              <w:rPr>
                <w:noProof/>
                <w:webHidden/>
              </w:rPr>
              <w:delText>5</w:delText>
            </w:r>
          </w:del>
        </w:p>
        <w:p w:rsidR="004670C3" w:rsidDel="00251073" w:rsidRDefault="004670C3">
          <w:pPr>
            <w:pStyle w:val="TOC2"/>
            <w:tabs>
              <w:tab w:val="right" w:leader="dot" w:pos="9350"/>
            </w:tabs>
            <w:rPr>
              <w:del w:id="116" w:author="Daniel Brown" w:date="2013-12-05T14:36:00Z"/>
              <w:noProof/>
              <w:sz w:val="22"/>
              <w:szCs w:val="22"/>
              <w:lang w:bidi="ar-SA"/>
            </w:rPr>
          </w:pPr>
          <w:del w:id="117" w:author="Daniel Brown" w:date="2013-12-05T14:36:00Z">
            <w:r w:rsidRPr="00251073" w:rsidDel="00251073">
              <w:rPr>
                <w:rFonts w:ascii="Trebuchet MS" w:hAnsi="Trebuchet MS"/>
                <w:noProof/>
                <w:rPrChange w:id="118" w:author="Daniel Brown" w:date="2013-12-05T14:36:00Z">
                  <w:rPr>
                    <w:rStyle w:val="Hyperlink"/>
                    <w:rFonts w:ascii="Trebuchet MS" w:hAnsi="Trebuchet MS"/>
                    <w:noProof/>
                  </w:rPr>
                </w:rPrChange>
              </w:rPr>
              <w:delText>Constraints</w:delText>
            </w:r>
            <w:r w:rsidDel="00251073">
              <w:rPr>
                <w:noProof/>
                <w:webHidden/>
              </w:rPr>
              <w:tab/>
            </w:r>
            <w:r w:rsidR="0009003E" w:rsidDel="00251073">
              <w:rPr>
                <w:noProof/>
                <w:webHidden/>
              </w:rPr>
              <w:delText>5</w:delText>
            </w:r>
          </w:del>
        </w:p>
        <w:p w:rsidR="004670C3" w:rsidDel="00251073" w:rsidRDefault="004670C3">
          <w:pPr>
            <w:pStyle w:val="TOC1"/>
            <w:tabs>
              <w:tab w:val="right" w:leader="dot" w:pos="9350"/>
            </w:tabs>
            <w:rPr>
              <w:del w:id="119" w:author="Daniel Brown" w:date="2013-12-05T14:36:00Z"/>
              <w:noProof/>
              <w:sz w:val="22"/>
              <w:szCs w:val="22"/>
              <w:lang w:bidi="ar-SA"/>
            </w:rPr>
          </w:pPr>
          <w:del w:id="120" w:author="Daniel Brown" w:date="2013-12-05T14:36:00Z">
            <w:r w:rsidRPr="00251073" w:rsidDel="00251073">
              <w:rPr>
                <w:noProof/>
                <w:rPrChange w:id="121" w:author="Daniel Brown" w:date="2013-12-05T14:36:00Z">
                  <w:rPr>
                    <w:rStyle w:val="Hyperlink"/>
                    <w:noProof/>
                  </w:rPr>
                </w:rPrChange>
              </w:rPr>
              <w:delText>Design Considerations</w:delText>
            </w:r>
            <w:r w:rsidDel="00251073">
              <w:rPr>
                <w:noProof/>
                <w:webHidden/>
              </w:rPr>
              <w:tab/>
            </w:r>
            <w:r w:rsidR="0009003E" w:rsidDel="00251073">
              <w:rPr>
                <w:noProof/>
                <w:webHidden/>
              </w:rPr>
              <w:delText>6</w:delText>
            </w:r>
          </w:del>
        </w:p>
        <w:p w:rsidR="004670C3" w:rsidDel="00251073" w:rsidRDefault="004670C3">
          <w:pPr>
            <w:pStyle w:val="TOC2"/>
            <w:tabs>
              <w:tab w:val="right" w:leader="dot" w:pos="9350"/>
            </w:tabs>
            <w:rPr>
              <w:del w:id="122" w:author="Daniel Brown" w:date="2013-12-05T14:36:00Z"/>
              <w:noProof/>
              <w:sz w:val="22"/>
              <w:szCs w:val="22"/>
              <w:lang w:bidi="ar-SA"/>
            </w:rPr>
          </w:pPr>
          <w:del w:id="123" w:author="Daniel Brown" w:date="2013-12-05T14:36:00Z">
            <w:r w:rsidRPr="00251073" w:rsidDel="00251073">
              <w:rPr>
                <w:rFonts w:ascii="Trebuchet MS" w:hAnsi="Trebuchet MS"/>
                <w:noProof/>
                <w:rPrChange w:id="124" w:author="Daniel Brown" w:date="2013-12-05T14:36:00Z">
                  <w:rPr>
                    <w:rStyle w:val="Hyperlink"/>
                    <w:rFonts w:ascii="Trebuchet MS" w:hAnsi="Trebuchet MS"/>
                    <w:noProof/>
                  </w:rPr>
                </w:rPrChange>
              </w:rPr>
              <w:delText>Design Patterns</w:delText>
            </w:r>
            <w:r w:rsidDel="00251073">
              <w:rPr>
                <w:noProof/>
                <w:webHidden/>
              </w:rPr>
              <w:tab/>
            </w:r>
            <w:r w:rsidR="0009003E" w:rsidDel="00251073">
              <w:rPr>
                <w:noProof/>
                <w:webHidden/>
              </w:rPr>
              <w:delText>6</w:delText>
            </w:r>
          </w:del>
        </w:p>
        <w:p w:rsidR="004670C3" w:rsidDel="00251073" w:rsidRDefault="004670C3">
          <w:pPr>
            <w:pStyle w:val="TOC3"/>
            <w:tabs>
              <w:tab w:val="right" w:leader="dot" w:pos="9350"/>
            </w:tabs>
            <w:rPr>
              <w:del w:id="125" w:author="Daniel Brown" w:date="2013-12-05T14:36:00Z"/>
              <w:noProof/>
              <w:sz w:val="22"/>
              <w:szCs w:val="22"/>
              <w:lang w:bidi="ar-SA"/>
            </w:rPr>
          </w:pPr>
          <w:del w:id="126" w:author="Daniel Brown" w:date="2013-12-05T14:36:00Z">
            <w:r w:rsidRPr="00251073" w:rsidDel="00251073">
              <w:rPr>
                <w:noProof/>
                <w:rPrChange w:id="127" w:author="Daniel Brown" w:date="2013-12-05T14:36:00Z">
                  <w:rPr>
                    <w:rStyle w:val="Hyperlink"/>
                    <w:noProof/>
                  </w:rPr>
                </w:rPrChange>
              </w:rPr>
              <w:delText>UI Wizard</w:delText>
            </w:r>
            <w:r w:rsidDel="00251073">
              <w:rPr>
                <w:noProof/>
                <w:webHidden/>
              </w:rPr>
              <w:tab/>
            </w:r>
            <w:r w:rsidR="0009003E" w:rsidDel="00251073">
              <w:rPr>
                <w:noProof/>
                <w:webHidden/>
              </w:rPr>
              <w:delText>6</w:delText>
            </w:r>
          </w:del>
        </w:p>
        <w:p w:rsidR="004670C3" w:rsidDel="00251073" w:rsidRDefault="004670C3">
          <w:pPr>
            <w:pStyle w:val="TOC3"/>
            <w:tabs>
              <w:tab w:val="right" w:leader="dot" w:pos="9350"/>
            </w:tabs>
            <w:rPr>
              <w:del w:id="128" w:author="Daniel Brown" w:date="2013-12-05T14:36:00Z"/>
              <w:noProof/>
              <w:sz w:val="22"/>
              <w:szCs w:val="22"/>
              <w:lang w:bidi="ar-SA"/>
            </w:rPr>
          </w:pPr>
          <w:del w:id="129" w:author="Daniel Brown" w:date="2013-12-05T14:36:00Z">
            <w:r w:rsidRPr="00251073" w:rsidDel="00251073">
              <w:rPr>
                <w:noProof/>
                <w:rPrChange w:id="130" w:author="Daniel Brown" w:date="2013-12-05T14:36:00Z">
                  <w:rPr>
                    <w:rStyle w:val="Hyperlink"/>
                    <w:noProof/>
                  </w:rPr>
                </w:rPrChange>
              </w:rPr>
              <w:delText>Facade</w:delText>
            </w:r>
            <w:r w:rsidDel="00251073">
              <w:rPr>
                <w:noProof/>
                <w:webHidden/>
              </w:rPr>
              <w:tab/>
            </w:r>
            <w:r w:rsidR="0009003E" w:rsidDel="00251073">
              <w:rPr>
                <w:noProof/>
                <w:webHidden/>
              </w:rPr>
              <w:delText>6</w:delText>
            </w:r>
          </w:del>
        </w:p>
        <w:p w:rsidR="004670C3" w:rsidDel="00251073" w:rsidRDefault="004670C3">
          <w:pPr>
            <w:pStyle w:val="TOC3"/>
            <w:tabs>
              <w:tab w:val="right" w:leader="dot" w:pos="9350"/>
            </w:tabs>
            <w:rPr>
              <w:del w:id="131" w:author="Daniel Brown" w:date="2013-12-05T14:36:00Z"/>
              <w:noProof/>
              <w:sz w:val="22"/>
              <w:szCs w:val="22"/>
              <w:lang w:bidi="ar-SA"/>
            </w:rPr>
          </w:pPr>
          <w:del w:id="132" w:author="Daniel Brown" w:date="2013-12-05T14:36:00Z">
            <w:r w:rsidRPr="00251073" w:rsidDel="00251073">
              <w:rPr>
                <w:noProof/>
                <w:rPrChange w:id="133" w:author="Daniel Brown" w:date="2013-12-05T14:36:00Z">
                  <w:rPr>
                    <w:rStyle w:val="Hyperlink"/>
                    <w:noProof/>
                  </w:rPr>
                </w:rPrChange>
              </w:rPr>
              <w:delText>Data Access Object</w:delText>
            </w:r>
            <w:r w:rsidDel="00251073">
              <w:rPr>
                <w:noProof/>
                <w:webHidden/>
              </w:rPr>
              <w:tab/>
            </w:r>
            <w:r w:rsidR="0009003E" w:rsidDel="00251073">
              <w:rPr>
                <w:noProof/>
                <w:webHidden/>
              </w:rPr>
              <w:delText>6</w:delText>
            </w:r>
          </w:del>
        </w:p>
        <w:p w:rsidR="004670C3" w:rsidDel="00251073" w:rsidRDefault="004670C3">
          <w:pPr>
            <w:pStyle w:val="TOC3"/>
            <w:tabs>
              <w:tab w:val="right" w:leader="dot" w:pos="9350"/>
            </w:tabs>
            <w:rPr>
              <w:del w:id="134" w:author="Daniel Brown" w:date="2013-12-05T14:36:00Z"/>
              <w:noProof/>
              <w:sz w:val="22"/>
              <w:szCs w:val="22"/>
              <w:lang w:bidi="ar-SA"/>
            </w:rPr>
          </w:pPr>
          <w:del w:id="135" w:author="Daniel Brown" w:date="2013-12-05T14:36:00Z">
            <w:r w:rsidRPr="00251073" w:rsidDel="00251073">
              <w:rPr>
                <w:noProof/>
                <w:rPrChange w:id="136" w:author="Daniel Brown" w:date="2013-12-05T14:36:00Z">
                  <w:rPr>
                    <w:rStyle w:val="Hyperlink"/>
                    <w:noProof/>
                  </w:rPr>
                </w:rPrChange>
              </w:rPr>
              <w:delText>Builder</w:delText>
            </w:r>
            <w:r w:rsidDel="00251073">
              <w:rPr>
                <w:noProof/>
                <w:webHidden/>
              </w:rPr>
              <w:tab/>
            </w:r>
            <w:r w:rsidR="0009003E" w:rsidDel="00251073">
              <w:rPr>
                <w:noProof/>
                <w:webHidden/>
              </w:rPr>
              <w:delText>7</w:delText>
            </w:r>
          </w:del>
        </w:p>
        <w:p w:rsidR="004670C3" w:rsidDel="00251073" w:rsidRDefault="004670C3">
          <w:pPr>
            <w:pStyle w:val="TOC3"/>
            <w:tabs>
              <w:tab w:val="right" w:leader="dot" w:pos="9350"/>
            </w:tabs>
            <w:rPr>
              <w:del w:id="137" w:author="Daniel Brown" w:date="2013-12-05T14:36:00Z"/>
              <w:noProof/>
              <w:sz w:val="22"/>
              <w:szCs w:val="22"/>
              <w:lang w:bidi="ar-SA"/>
            </w:rPr>
          </w:pPr>
          <w:del w:id="138" w:author="Daniel Brown" w:date="2013-12-05T14:36:00Z">
            <w:r w:rsidRPr="00251073" w:rsidDel="00251073">
              <w:rPr>
                <w:noProof/>
                <w:rPrChange w:id="139" w:author="Daniel Brown" w:date="2013-12-05T14:36:00Z">
                  <w:rPr>
                    <w:rStyle w:val="Hyperlink"/>
                    <w:noProof/>
                  </w:rPr>
                </w:rPrChange>
              </w:rPr>
              <w:delText>Composite</w:delText>
            </w:r>
            <w:r w:rsidDel="00251073">
              <w:rPr>
                <w:noProof/>
                <w:webHidden/>
              </w:rPr>
              <w:tab/>
            </w:r>
            <w:r w:rsidR="0009003E" w:rsidDel="00251073">
              <w:rPr>
                <w:noProof/>
                <w:webHidden/>
              </w:rPr>
              <w:delText>7</w:delText>
            </w:r>
          </w:del>
        </w:p>
        <w:p w:rsidR="004670C3" w:rsidDel="00251073" w:rsidRDefault="004670C3">
          <w:pPr>
            <w:pStyle w:val="TOC3"/>
            <w:tabs>
              <w:tab w:val="right" w:leader="dot" w:pos="9350"/>
            </w:tabs>
            <w:rPr>
              <w:del w:id="140" w:author="Daniel Brown" w:date="2013-12-05T14:36:00Z"/>
              <w:noProof/>
              <w:sz w:val="22"/>
              <w:szCs w:val="22"/>
              <w:lang w:bidi="ar-SA"/>
            </w:rPr>
          </w:pPr>
          <w:del w:id="141" w:author="Daniel Brown" w:date="2013-12-05T14:36:00Z">
            <w:r w:rsidRPr="00251073" w:rsidDel="00251073">
              <w:rPr>
                <w:noProof/>
                <w:rPrChange w:id="142" w:author="Daniel Brown" w:date="2013-12-05T14:36:00Z">
                  <w:rPr>
                    <w:rStyle w:val="Hyperlink"/>
                    <w:noProof/>
                  </w:rPr>
                </w:rPrChange>
              </w:rPr>
              <w:delText>Model-View-Controller</w:delText>
            </w:r>
            <w:r w:rsidDel="00251073">
              <w:rPr>
                <w:noProof/>
                <w:webHidden/>
              </w:rPr>
              <w:tab/>
            </w:r>
            <w:r w:rsidR="0009003E" w:rsidDel="00251073">
              <w:rPr>
                <w:noProof/>
                <w:webHidden/>
              </w:rPr>
              <w:delText>7</w:delText>
            </w:r>
          </w:del>
        </w:p>
        <w:p w:rsidR="004670C3" w:rsidDel="00251073" w:rsidRDefault="004670C3">
          <w:pPr>
            <w:pStyle w:val="TOC2"/>
            <w:tabs>
              <w:tab w:val="right" w:leader="dot" w:pos="9350"/>
            </w:tabs>
            <w:rPr>
              <w:del w:id="143" w:author="Daniel Brown" w:date="2013-12-05T14:36:00Z"/>
              <w:noProof/>
              <w:sz w:val="22"/>
              <w:szCs w:val="22"/>
              <w:lang w:bidi="ar-SA"/>
            </w:rPr>
          </w:pPr>
          <w:del w:id="144" w:author="Daniel Brown" w:date="2013-12-05T14:36:00Z">
            <w:r w:rsidRPr="00251073" w:rsidDel="00251073">
              <w:rPr>
                <w:rFonts w:ascii="Trebuchet MS" w:hAnsi="Trebuchet MS"/>
                <w:noProof/>
                <w:rPrChange w:id="145" w:author="Daniel Brown" w:date="2013-12-05T14:36:00Z">
                  <w:rPr>
                    <w:rStyle w:val="Hyperlink"/>
                    <w:rFonts w:ascii="Trebuchet MS" w:hAnsi="Trebuchet MS"/>
                    <w:noProof/>
                  </w:rPr>
                </w:rPrChange>
              </w:rPr>
              <w:delText>Web Framework</w:delText>
            </w:r>
            <w:bookmarkStart w:id="146" w:name="_GoBack"/>
            <w:bookmarkEnd w:id="146"/>
            <w:r w:rsidDel="00251073">
              <w:rPr>
                <w:noProof/>
                <w:webHidden/>
              </w:rPr>
              <w:tab/>
            </w:r>
            <w:r w:rsidR="0009003E" w:rsidDel="00251073">
              <w:rPr>
                <w:noProof/>
                <w:webHidden/>
              </w:rPr>
              <w:delText>7</w:delText>
            </w:r>
          </w:del>
        </w:p>
        <w:p w:rsidR="004670C3" w:rsidDel="00251073" w:rsidRDefault="004670C3">
          <w:pPr>
            <w:pStyle w:val="TOC1"/>
            <w:tabs>
              <w:tab w:val="right" w:leader="dot" w:pos="9350"/>
            </w:tabs>
            <w:rPr>
              <w:del w:id="147" w:author="Daniel Brown" w:date="2013-12-05T14:36:00Z"/>
              <w:noProof/>
              <w:sz w:val="22"/>
              <w:szCs w:val="22"/>
              <w:lang w:bidi="ar-SA"/>
            </w:rPr>
          </w:pPr>
          <w:del w:id="148" w:author="Daniel Brown" w:date="2013-12-05T14:36:00Z">
            <w:r w:rsidRPr="00251073" w:rsidDel="00251073">
              <w:rPr>
                <w:noProof/>
                <w:rPrChange w:id="149" w:author="Daniel Brown" w:date="2013-12-05T14:36:00Z">
                  <w:rPr>
                    <w:rStyle w:val="Hyperlink"/>
                    <w:noProof/>
                  </w:rPr>
                </w:rPrChange>
              </w:rPr>
              <w:delText>Architecture</w:delText>
            </w:r>
            <w:r w:rsidDel="00251073">
              <w:rPr>
                <w:noProof/>
                <w:webHidden/>
              </w:rPr>
              <w:tab/>
            </w:r>
            <w:r w:rsidR="0009003E" w:rsidDel="00251073">
              <w:rPr>
                <w:noProof/>
                <w:webHidden/>
              </w:rPr>
              <w:delText>9</w:delText>
            </w:r>
          </w:del>
        </w:p>
        <w:p w:rsidR="004670C3" w:rsidDel="00251073" w:rsidRDefault="004670C3">
          <w:pPr>
            <w:pStyle w:val="TOC2"/>
            <w:tabs>
              <w:tab w:val="right" w:leader="dot" w:pos="9350"/>
            </w:tabs>
            <w:rPr>
              <w:del w:id="150" w:author="Daniel Brown" w:date="2013-12-05T14:36:00Z"/>
              <w:noProof/>
              <w:sz w:val="22"/>
              <w:szCs w:val="22"/>
              <w:lang w:bidi="ar-SA"/>
            </w:rPr>
          </w:pPr>
          <w:del w:id="151" w:author="Daniel Brown" w:date="2013-12-05T14:36:00Z">
            <w:r w:rsidRPr="00251073" w:rsidDel="00251073">
              <w:rPr>
                <w:noProof/>
                <w:rPrChange w:id="152" w:author="Daniel Brown" w:date="2013-12-05T14:36:00Z">
                  <w:rPr>
                    <w:rStyle w:val="Hyperlink"/>
                    <w:noProof/>
                  </w:rPr>
                </w:rPrChange>
              </w:rPr>
              <w:delText>Contextual View</w:delText>
            </w:r>
            <w:r w:rsidDel="00251073">
              <w:rPr>
                <w:noProof/>
                <w:webHidden/>
              </w:rPr>
              <w:tab/>
            </w:r>
            <w:r w:rsidR="0009003E" w:rsidDel="00251073">
              <w:rPr>
                <w:noProof/>
                <w:webHidden/>
              </w:rPr>
              <w:delText>9</w:delText>
            </w:r>
          </w:del>
        </w:p>
        <w:p w:rsidR="004670C3" w:rsidDel="00251073" w:rsidRDefault="004670C3">
          <w:pPr>
            <w:pStyle w:val="TOC2"/>
            <w:tabs>
              <w:tab w:val="right" w:leader="dot" w:pos="9350"/>
            </w:tabs>
            <w:rPr>
              <w:del w:id="153" w:author="Daniel Brown" w:date="2013-12-05T14:36:00Z"/>
              <w:noProof/>
              <w:sz w:val="22"/>
              <w:szCs w:val="22"/>
              <w:lang w:bidi="ar-SA"/>
            </w:rPr>
          </w:pPr>
          <w:del w:id="154" w:author="Daniel Brown" w:date="2013-12-05T14:36:00Z">
            <w:r w:rsidRPr="00251073" w:rsidDel="00251073">
              <w:rPr>
                <w:noProof/>
                <w:rPrChange w:id="155" w:author="Daniel Brown" w:date="2013-12-05T14:36:00Z">
                  <w:rPr>
                    <w:rStyle w:val="Hyperlink"/>
                    <w:noProof/>
                  </w:rPr>
                </w:rPrChange>
              </w:rPr>
              <w:delText>Funtional View</w:delText>
            </w:r>
            <w:r w:rsidDel="00251073">
              <w:rPr>
                <w:noProof/>
                <w:webHidden/>
              </w:rPr>
              <w:tab/>
            </w:r>
            <w:r w:rsidR="0009003E" w:rsidDel="00251073">
              <w:rPr>
                <w:noProof/>
                <w:webHidden/>
              </w:rPr>
              <w:delText>10</w:delText>
            </w:r>
          </w:del>
        </w:p>
        <w:p w:rsidR="004670C3" w:rsidDel="00251073" w:rsidRDefault="004670C3">
          <w:pPr>
            <w:pStyle w:val="TOC2"/>
            <w:tabs>
              <w:tab w:val="right" w:leader="dot" w:pos="9350"/>
            </w:tabs>
            <w:rPr>
              <w:del w:id="156" w:author="Daniel Brown" w:date="2013-12-05T14:36:00Z"/>
              <w:noProof/>
              <w:sz w:val="22"/>
              <w:szCs w:val="22"/>
              <w:lang w:bidi="ar-SA"/>
            </w:rPr>
          </w:pPr>
          <w:del w:id="157" w:author="Daniel Brown" w:date="2013-12-05T14:36:00Z">
            <w:r w:rsidRPr="00251073" w:rsidDel="00251073">
              <w:rPr>
                <w:rFonts w:ascii="Trebuchet MS" w:hAnsi="Trebuchet MS"/>
                <w:noProof/>
                <w:rPrChange w:id="158" w:author="Daniel Brown" w:date="2013-12-05T14:36:00Z">
                  <w:rPr>
                    <w:rStyle w:val="Hyperlink"/>
                    <w:rFonts w:ascii="Trebuchet MS" w:hAnsi="Trebuchet MS"/>
                    <w:noProof/>
                  </w:rPr>
                </w:rPrChange>
              </w:rPr>
              <w:delText>Logical View</w:delText>
            </w:r>
            <w:r w:rsidDel="00251073">
              <w:rPr>
                <w:noProof/>
                <w:webHidden/>
              </w:rPr>
              <w:tab/>
            </w:r>
            <w:r w:rsidR="0009003E" w:rsidDel="00251073">
              <w:rPr>
                <w:noProof/>
                <w:webHidden/>
              </w:rPr>
              <w:delText>11</w:delText>
            </w:r>
          </w:del>
        </w:p>
        <w:p w:rsidR="004670C3" w:rsidDel="00251073" w:rsidRDefault="004670C3">
          <w:pPr>
            <w:pStyle w:val="TOC2"/>
            <w:tabs>
              <w:tab w:val="right" w:leader="dot" w:pos="9350"/>
            </w:tabs>
            <w:rPr>
              <w:del w:id="159" w:author="Daniel Brown" w:date="2013-12-05T14:36:00Z"/>
              <w:noProof/>
              <w:sz w:val="22"/>
              <w:szCs w:val="22"/>
              <w:lang w:bidi="ar-SA"/>
            </w:rPr>
          </w:pPr>
          <w:del w:id="160" w:author="Daniel Brown" w:date="2013-12-05T14:36:00Z">
            <w:r w:rsidRPr="00251073" w:rsidDel="00251073">
              <w:rPr>
                <w:rFonts w:ascii="Trebuchet MS" w:hAnsi="Trebuchet MS"/>
                <w:noProof/>
                <w:rPrChange w:id="161" w:author="Daniel Brown" w:date="2013-12-05T14:36:00Z">
                  <w:rPr>
                    <w:rStyle w:val="Hyperlink"/>
                    <w:rFonts w:ascii="Trebuchet MS" w:hAnsi="Trebuchet MS"/>
                    <w:noProof/>
                  </w:rPr>
                </w:rPrChange>
              </w:rPr>
              <w:delText>Information View</w:delText>
            </w:r>
            <w:r w:rsidDel="00251073">
              <w:rPr>
                <w:noProof/>
                <w:webHidden/>
              </w:rPr>
              <w:tab/>
            </w:r>
            <w:r w:rsidR="0009003E" w:rsidDel="00251073">
              <w:rPr>
                <w:noProof/>
                <w:webHidden/>
              </w:rPr>
              <w:delText>12</w:delText>
            </w:r>
          </w:del>
        </w:p>
        <w:p w:rsidR="004670C3" w:rsidDel="00251073" w:rsidRDefault="004670C3">
          <w:pPr>
            <w:pStyle w:val="TOC1"/>
            <w:tabs>
              <w:tab w:val="right" w:leader="dot" w:pos="9350"/>
            </w:tabs>
            <w:rPr>
              <w:del w:id="162" w:author="Daniel Brown" w:date="2013-12-05T14:36:00Z"/>
              <w:noProof/>
              <w:sz w:val="22"/>
              <w:szCs w:val="22"/>
              <w:lang w:bidi="ar-SA"/>
            </w:rPr>
          </w:pPr>
          <w:del w:id="163" w:author="Daniel Brown" w:date="2013-12-05T14:36:00Z">
            <w:r w:rsidRPr="00251073" w:rsidDel="00251073">
              <w:rPr>
                <w:noProof/>
                <w:rPrChange w:id="164" w:author="Daniel Brown" w:date="2013-12-05T14:36:00Z">
                  <w:rPr>
                    <w:rStyle w:val="Hyperlink"/>
                    <w:noProof/>
                  </w:rPr>
                </w:rPrChange>
              </w:rPr>
              <w:delText>Documentation and Testing</w:delText>
            </w:r>
            <w:r w:rsidDel="00251073">
              <w:rPr>
                <w:noProof/>
                <w:webHidden/>
              </w:rPr>
              <w:tab/>
            </w:r>
            <w:r w:rsidR="0009003E" w:rsidDel="00251073">
              <w:rPr>
                <w:noProof/>
                <w:webHidden/>
              </w:rPr>
              <w:delText>13</w:delText>
            </w:r>
          </w:del>
        </w:p>
        <w:p w:rsidR="004670C3" w:rsidDel="00251073" w:rsidRDefault="004670C3">
          <w:pPr>
            <w:pStyle w:val="TOC1"/>
            <w:tabs>
              <w:tab w:val="right" w:leader="dot" w:pos="9350"/>
            </w:tabs>
            <w:rPr>
              <w:del w:id="165" w:author="Daniel Brown" w:date="2013-12-05T14:36:00Z"/>
              <w:noProof/>
              <w:sz w:val="22"/>
              <w:szCs w:val="22"/>
              <w:lang w:bidi="ar-SA"/>
            </w:rPr>
          </w:pPr>
          <w:del w:id="166" w:author="Daniel Brown" w:date="2013-12-05T14:36:00Z">
            <w:r w:rsidRPr="00251073" w:rsidDel="00251073">
              <w:rPr>
                <w:noProof/>
                <w:rPrChange w:id="167" w:author="Daniel Brown" w:date="2013-12-05T14:36:00Z">
                  <w:rPr>
                    <w:rStyle w:val="Hyperlink"/>
                    <w:noProof/>
                  </w:rPr>
                </w:rPrChange>
              </w:rPr>
              <w:delText>ATAM</w:delText>
            </w:r>
            <w:r w:rsidDel="00251073">
              <w:rPr>
                <w:noProof/>
                <w:webHidden/>
              </w:rPr>
              <w:tab/>
            </w:r>
          </w:del>
          <w:ins w:id="168" w:author="Abhinav Trivedi" w:date="2013-12-05T10:59:00Z">
            <w:del w:id="169" w:author="Daniel Brown" w:date="2013-12-05T14:36:00Z">
              <w:r w:rsidR="0009003E" w:rsidDel="00251073">
                <w:rPr>
                  <w:noProof/>
                  <w:webHidden/>
                </w:rPr>
                <w:delText>14</w:delText>
              </w:r>
            </w:del>
          </w:ins>
          <w:del w:id="170" w:author="Daniel Brown" w:date="2013-12-05T14:36:00Z">
            <w:r w:rsidDel="00251073">
              <w:rPr>
                <w:noProof/>
                <w:webHidden/>
              </w:rPr>
              <w:delText>13</w:delText>
            </w:r>
          </w:del>
        </w:p>
        <w:p w:rsidR="004670C3" w:rsidDel="00251073" w:rsidRDefault="004670C3">
          <w:pPr>
            <w:pStyle w:val="TOC1"/>
            <w:tabs>
              <w:tab w:val="right" w:leader="dot" w:pos="9350"/>
            </w:tabs>
            <w:rPr>
              <w:del w:id="171" w:author="Daniel Brown" w:date="2013-12-05T14:36:00Z"/>
              <w:noProof/>
              <w:sz w:val="22"/>
              <w:szCs w:val="22"/>
              <w:lang w:bidi="ar-SA"/>
            </w:rPr>
          </w:pPr>
          <w:del w:id="172" w:author="Daniel Brown" w:date="2013-12-05T14:36:00Z">
            <w:r w:rsidRPr="00251073" w:rsidDel="00251073">
              <w:rPr>
                <w:noProof/>
                <w:rPrChange w:id="173" w:author="Daniel Brown" w:date="2013-12-05T14:36:00Z">
                  <w:rPr>
                    <w:rStyle w:val="Hyperlink"/>
                    <w:noProof/>
                  </w:rPr>
                </w:rPrChange>
              </w:rPr>
              <w:delText>ATAM Utility Tree</w:delText>
            </w:r>
            <w:r w:rsidDel="00251073">
              <w:rPr>
                <w:noProof/>
                <w:webHidden/>
              </w:rPr>
              <w:tab/>
            </w:r>
            <w:r w:rsidR="0009003E" w:rsidDel="00251073">
              <w:rPr>
                <w:noProof/>
                <w:webHidden/>
              </w:rPr>
              <w:delText>14</w:delText>
            </w:r>
          </w:del>
        </w:p>
        <w:p w:rsidR="004670C3" w:rsidDel="00251073" w:rsidRDefault="004670C3">
          <w:pPr>
            <w:pStyle w:val="TOC2"/>
            <w:tabs>
              <w:tab w:val="right" w:leader="dot" w:pos="9350"/>
            </w:tabs>
            <w:rPr>
              <w:del w:id="174" w:author="Daniel Brown" w:date="2013-12-05T14:36:00Z"/>
              <w:noProof/>
              <w:sz w:val="22"/>
              <w:szCs w:val="22"/>
              <w:lang w:bidi="ar-SA"/>
            </w:rPr>
          </w:pPr>
          <w:del w:id="175" w:author="Daniel Brown" w:date="2013-12-05T14:36:00Z">
            <w:r w:rsidRPr="00251073" w:rsidDel="00251073">
              <w:rPr>
                <w:rFonts w:ascii="Trebuchet MS" w:hAnsi="Trebuchet MS"/>
                <w:noProof/>
                <w:rPrChange w:id="176" w:author="Daniel Brown" w:date="2013-12-05T14:36:00Z">
                  <w:rPr>
                    <w:rStyle w:val="Hyperlink"/>
                    <w:rFonts w:ascii="Trebuchet MS" w:hAnsi="Trebuchet MS"/>
                    <w:noProof/>
                  </w:rPr>
                </w:rPrChange>
              </w:rPr>
              <w:delText>Risks, Sensitivities, and Tradeoffs</w:delText>
            </w:r>
            <w:r w:rsidDel="00251073">
              <w:rPr>
                <w:noProof/>
                <w:webHidden/>
              </w:rPr>
              <w:tab/>
            </w:r>
            <w:r w:rsidR="0009003E" w:rsidDel="00251073">
              <w:rPr>
                <w:noProof/>
                <w:webHidden/>
              </w:rPr>
              <w:delText>15</w:delText>
            </w:r>
          </w:del>
        </w:p>
        <w:p w:rsidR="004670C3" w:rsidDel="00251073" w:rsidRDefault="004670C3">
          <w:pPr>
            <w:pStyle w:val="TOC1"/>
            <w:tabs>
              <w:tab w:val="right" w:leader="dot" w:pos="9350"/>
            </w:tabs>
            <w:rPr>
              <w:del w:id="177" w:author="Daniel Brown" w:date="2013-12-05T14:36:00Z"/>
              <w:noProof/>
              <w:sz w:val="22"/>
              <w:szCs w:val="22"/>
              <w:lang w:bidi="ar-SA"/>
            </w:rPr>
          </w:pPr>
          <w:del w:id="178" w:author="Daniel Brown" w:date="2013-12-05T14:36:00Z">
            <w:r w:rsidRPr="00251073" w:rsidDel="00251073">
              <w:rPr>
                <w:noProof/>
                <w:rPrChange w:id="179" w:author="Daniel Brown" w:date="2013-12-05T14:36:00Z">
                  <w:rPr>
                    <w:rStyle w:val="Hyperlink"/>
                    <w:noProof/>
                  </w:rPr>
                </w:rPrChange>
              </w:rPr>
              <w:delText>Future Work</w:delText>
            </w:r>
            <w:r w:rsidDel="00251073">
              <w:rPr>
                <w:noProof/>
                <w:webHidden/>
              </w:rPr>
              <w:tab/>
            </w:r>
            <w:r w:rsidR="0009003E" w:rsidDel="00251073">
              <w:rPr>
                <w:noProof/>
                <w:webHidden/>
              </w:rPr>
              <w:delText>16</w:delText>
            </w:r>
          </w:del>
        </w:p>
        <w:p w:rsidR="004670C3" w:rsidDel="00251073" w:rsidRDefault="004670C3">
          <w:pPr>
            <w:pStyle w:val="TOC2"/>
            <w:tabs>
              <w:tab w:val="right" w:leader="dot" w:pos="9350"/>
            </w:tabs>
            <w:rPr>
              <w:del w:id="180" w:author="Daniel Brown" w:date="2013-12-05T14:36:00Z"/>
              <w:noProof/>
              <w:sz w:val="22"/>
              <w:szCs w:val="22"/>
              <w:lang w:bidi="ar-SA"/>
            </w:rPr>
          </w:pPr>
          <w:del w:id="181" w:author="Daniel Brown" w:date="2013-12-05T14:36:00Z">
            <w:r w:rsidRPr="00251073" w:rsidDel="00251073">
              <w:rPr>
                <w:rFonts w:ascii="Trebuchet MS" w:hAnsi="Trebuchet MS"/>
                <w:noProof/>
                <w:rPrChange w:id="182" w:author="Daniel Brown" w:date="2013-12-05T14:36:00Z">
                  <w:rPr>
                    <w:rStyle w:val="Hyperlink"/>
                    <w:rFonts w:ascii="Trebuchet MS" w:hAnsi="Trebuchet MS"/>
                    <w:noProof/>
                  </w:rPr>
                </w:rPrChange>
              </w:rPr>
              <w:delText>Recommendations for Sensor Service Platform API</w:delText>
            </w:r>
            <w:r w:rsidDel="00251073">
              <w:rPr>
                <w:noProof/>
                <w:webHidden/>
              </w:rPr>
              <w:tab/>
            </w:r>
            <w:r w:rsidR="0009003E" w:rsidDel="00251073">
              <w:rPr>
                <w:noProof/>
                <w:webHidden/>
              </w:rPr>
              <w:delText>16</w:delText>
            </w:r>
          </w:del>
        </w:p>
        <w:p w:rsidR="004670C3" w:rsidDel="00251073" w:rsidRDefault="004670C3">
          <w:pPr>
            <w:pStyle w:val="TOC1"/>
            <w:tabs>
              <w:tab w:val="right" w:leader="dot" w:pos="9350"/>
            </w:tabs>
            <w:rPr>
              <w:del w:id="183" w:author="Daniel Brown" w:date="2013-12-05T14:36:00Z"/>
              <w:noProof/>
              <w:sz w:val="22"/>
              <w:szCs w:val="22"/>
              <w:lang w:bidi="ar-SA"/>
            </w:rPr>
          </w:pPr>
          <w:del w:id="184" w:author="Daniel Brown" w:date="2013-12-05T14:36:00Z">
            <w:r w:rsidRPr="00251073" w:rsidDel="00251073">
              <w:rPr>
                <w:noProof/>
                <w:rPrChange w:id="185" w:author="Daniel Brown" w:date="2013-12-05T14:36:00Z">
                  <w:rPr>
                    <w:rStyle w:val="Hyperlink"/>
                    <w:noProof/>
                  </w:rPr>
                </w:rPrChange>
              </w:rPr>
              <w:delText>Conclusion</w:delText>
            </w:r>
            <w:r w:rsidDel="00251073">
              <w:rPr>
                <w:noProof/>
                <w:webHidden/>
              </w:rPr>
              <w:tab/>
            </w:r>
          </w:del>
          <w:ins w:id="186" w:author="Abhinav Trivedi" w:date="2013-12-05T10:59:00Z">
            <w:del w:id="187" w:author="Daniel Brown" w:date="2013-12-05T14:36:00Z">
              <w:r w:rsidR="0009003E" w:rsidDel="00251073">
                <w:rPr>
                  <w:noProof/>
                  <w:webHidden/>
                </w:rPr>
                <w:delText>18</w:delText>
              </w:r>
            </w:del>
          </w:ins>
          <w:del w:id="188" w:author="Daniel Brown" w:date="2013-12-05T14:36:00Z">
            <w:r w:rsidDel="00251073">
              <w:rPr>
                <w:noProof/>
                <w:webHidden/>
              </w:rPr>
              <w:delText>17</w:delText>
            </w:r>
          </w:del>
        </w:p>
        <w:p w:rsidR="004670C3" w:rsidDel="00251073" w:rsidRDefault="004670C3">
          <w:pPr>
            <w:pStyle w:val="TOC1"/>
            <w:tabs>
              <w:tab w:val="right" w:leader="dot" w:pos="9350"/>
            </w:tabs>
            <w:rPr>
              <w:del w:id="189" w:author="Daniel Brown" w:date="2013-12-05T14:36:00Z"/>
              <w:noProof/>
              <w:sz w:val="22"/>
              <w:szCs w:val="22"/>
              <w:lang w:bidi="ar-SA"/>
            </w:rPr>
          </w:pPr>
          <w:del w:id="190" w:author="Daniel Brown" w:date="2013-12-05T14:36:00Z">
            <w:r w:rsidRPr="00251073" w:rsidDel="00251073">
              <w:rPr>
                <w:noProof/>
                <w:rPrChange w:id="191" w:author="Daniel Brown" w:date="2013-12-05T14:36:00Z">
                  <w:rPr>
                    <w:rStyle w:val="Hyperlink"/>
                    <w:noProof/>
                  </w:rPr>
                </w:rPrChange>
              </w:rPr>
              <w:delText>Bibliography</w:delText>
            </w:r>
            <w:r w:rsidDel="00251073">
              <w:rPr>
                <w:noProof/>
                <w:webHidden/>
              </w:rPr>
              <w:tab/>
            </w:r>
          </w:del>
          <w:ins w:id="192" w:author="Abhinav Trivedi" w:date="2013-12-05T10:59:00Z">
            <w:del w:id="193" w:author="Daniel Brown" w:date="2013-12-05T14:36:00Z">
              <w:r w:rsidR="0009003E" w:rsidDel="00251073">
                <w:rPr>
                  <w:noProof/>
                  <w:webHidden/>
                </w:rPr>
                <w:delText>18</w:delText>
              </w:r>
            </w:del>
          </w:ins>
          <w:del w:id="194" w:author="Daniel Brown" w:date="2013-12-05T14:36:00Z">
            <w:r w:rsidDel="00251073">
              <w:rPr>
                <w:noProof/>
                <w:webHidden/>
              </w:rPr>
              <w:delText>17</w:delText>
            </w:r>
          </w:del>
        </w:p>
        <w:p w:rsidR="00015D27" w:rsidRDefault="00EF43A5">
          <w:r>
            <w:fldChar w:fldCharType="end"/>
          </w:r>
        </w:p>
      </w:sdtContent>
    </w:sdt>
    <w:p w:rsidR="004A7DC7" w:rsidRDefault="004A7DC7">
      <w:r>
        <w:br w:type="page"/>
      </w:r>
    </w:p>
    <w:p w:rsidR="004A7DC7" w:rsidRDefault="004670C3" w:rsidP="004A7DC7">
      <w:pPr>
        <w:pStyle w:val="Heading1"/>
      </w:pPr>
      <w:bookmarkStart w:id="195" w:name="_Toc374017547"/>
      <w:r>
        <w:lastRenderedPageBreak/>
        <w:t>List of tables</w:t>
      </w:r>
      <w:bookmarkEnd w:id="195"/>
    </w:p>
    <w:p w:rsidR="00172048" w:rsidRDefault="00172048"/>
    <w:p w:rsidR="004A7DC7" w:rsidRDefault="00EF43A5">
      <w:pPr>
        <w:pStyle w:val="TableofFigures"/>
        <w:tabs>
          <w:tab w:val="right" w:leader="dot" w:pos="9350"/>
        </w:tabs>
        <w:rPr>
          <w:noProof/>
          <w:sz w:val="22"/>
          <w:szCs w:val="22"/>
          <w:lang w:bidi="ar-SA"/>
        </w:rPr>
      </w:pPr>
      <w:r>
        <w:fldChar w:fldCharType="begin"/>
      </w:r>
      <w:r w:rsidR="004A7DC7">
        <w:instrText xml:space="preserve"> TOC \h \z \c "Table" </w:instrText>
      </w:r>
      <w:r>
        <w:fldChar w:fldCharType="separate"/>
      </w:r>
      <w:hyperlink w:anchor="_Toc373941420" w:history="1">
        <w:r w:rsidR="004A7DC7" w:rsidRPr="008576E8">
          <w:rPr>
            <w:rStyle w:val="Hyperlink"/>
            <w:noProof/>
          </w:rPr>
          <w:t>Table 1: Framework selection matrix</w:t>
        </w:r>
        <w:r w:rsidR="004A7DC7">
          <w:rPr>
            <w:noProof/>
            <w:webHidden/>
          </w:rPr>
          <w:tab/>
        </w:r>
        <w:r>
          <w:rPr>
            <w:noProof/>
            <w:webHidden/>
          </w:rPr>
          <w:fldChar w:fldCharType="begin"/>
        </w:r>
        <w:r w:rsidR="004A7DC7">
          <w:rPr>
            <w:noProof/>
            <w:webHidden/>
          </w:rPr>
          <w:instrText xml:space="preserve"> PAGEREF _Toc373941420 \h </w:instrText>
        </w:r>
        <w:r>
          <w:rPr>
            <w:noProof/>
            <w:webHidden/>
          </w:rPr>
        </w:r>
        <w:r>
          <w:rPr>
            <w:noProof/>
            <w:webHidden/>
          </w:rPr>
          <w:fldChar w:fldCharType="separate"/>
        </w:r>
        <w:r w:rsidR="004A7DC7">
          <w:rPr>
            <w:noProof/>
            <w:webHidden/>
          </w:rPr>
          <w:t>6</w:t>
        </w:r>
        <w:r>
          <w:rPr>
            <w:noProof/>
            <w:webHidden/>
          </w:rPr>
          <w:fldChar w:fldCharType="end"/>
        </w:r>
      </w:hyperlink>
    </w:p>
    <w:p w:rsidR="004A7DC7" w:rsidRDefault="00EF43A5">
      <w:r>
        <w:fldChar w:fldCharType="end"/>
      </w:r>
    </w:p>
    <w:p w:rsidR="004A7DC7" w:rsidRDefault="004670C3" w:rsidP="004A7DC7">
      <w:pPr>
        <w:pStyle w:val="Heading1"/>
      </w:pPr>
      <w:bookmarkStart w:id="196" w:name="_Toc374017548"/>
      <w:r>
        <w:t>Table of figures</w:t>
      </w:r>
      <w:bookmarkEnd w:id="196"/>
    </w:p>
    <w:p w:rsidR="004A7DC7" w:rsidRDefault="004A7DC7" w:rsidP="004A7DC7"/>
    <w:p w:rsidR="004A7DC7" w:rsidRDefault="00EF43A5">
      <w:pPr>
        <w:pStyle w:val="TableofFigures"/>
        <w:tabs>
          <w:tab w:val="right" w:leader="dot" w:pos="9350"/>
        </w:tabs>
        <w:rPr>
          <w:noProof/>
          <w:sz w:val="22"/>
          <w:szCs w:val="22"/>
          <w:lang w:bidi="ar-SA"/>
        </w:rPr>
      </w:pPr>
      <w:r>
        <w:fldChar w:fldCharType="begin"/>
      </w:r>
      <w:r w:rsidR="004A7DC7">
        <w:instrText xml:space="preserve"> TOC \h \z \c "Figure" </w:instrText>
      </w:r>
      <w:r>
        <w:fldChar w:fldCharType="separate"/>
      </w:r>
      <w:hyperlink w:anchor="_Toc373941446" w:history="1">
        <w:r w:rsidR="004A7DC7" w:rsidRPr="006500F3">
          <w:rPr>
            <w:rStyle w:val="Hyperlink"/>
            <w:noProof/>
          </w:rPr>
          <w:t>Figure 1: UML Context Diagram</w:t>
        </w:r>
        <w:r w:rsidR="004A7DC7">
          <w:rPr>
            <w:noProof/>
            <w:webHidden/>
          </w:rPr>
          <w:tab/>
        </w:r>
        <w:r>
          <w:rPr>
            <w:noProof/>
            <w:webHidden/>
          </w:rPr>
          <w:fldChar w:fldCharType="begin"/>
        </w:r>
        <w:r w:rsidR="004A7DC7">
          <w:rPr>
            <w:noProof/>
            <w:webHidden/>
          </w:rPr>
          <w:instrText xml:space="preserve"> PAGEREF _Toc373941446 \h </w:instrText>
        </w:r>
        <w:r>
          <w:rPr>
            <w:noProof/>
            <w:webHidden/>
          </w:rPr>
        </w:r>
        <w:r>
          <w:rPr>
            <w:noProof/>
            <w:webHidden/>
          </w:rPr>
          <w:fldChar w:fldCharType="separate"/>
        </w:r>
        <w:r w:rsidR="004A7DC7">
          <w:rPr>
            <w:noProof/>
            <w:webHidden/>
          </w:rPr>
          <w:t>8</w:t>
        </w:r>
        <w:r>
          <w:rPr>
            <w:noProof/>
            <w:webHidden/>
          </w:rPr>
          <w:fldChar w:fldCharType="end"/>
        </w:r>
      </w:hyperlink>
    </w:p>
    <w:p w:rsidR="004A7DC7" w:rsidRDefault="00EF43A5">
      <w:pPr>
        <w:pStyle w:val="TableofFigures"/>
        <w:tabs>
          <w:tab w:val="right" w:leader="dot" w:pos="9350"/>
        </w:tabs>
        <w:rPr>
          <w:noProof/>
          <w:sz w:val="22"/>
          <w:szCs w:val="22"/>
          <w:lang w:bidi="ar-SA"/>
        </w:rPr>
      </w:pPr>
      <w:hyperlink w:anchor="_Toc373941447" w:history="1">
        <w:r w:rsidR="004A7DC7" w:rsidRPr="006500F3">
          <w:rPr>
            <w:rStyle w:val="Hyperlink"/>
            <w:noProof/>
          </w:rPr>
          <w:t>Figure 2: UML Funcational (Component) Diagram</w:t>
        </w:r>
        <w:r w:rsidR="004A7DC7">
          <w:rPr>
            <w:noProof/>
            <w:webHidden/>
          </w:rPr>
          <w:tab/>
        </w:r>
        <w:r>
          <w:rPr>
            <w:noProof/>
            <w:webHidden/>
          </w:rPr>
          <w:fldChar w:fldCharType="begin"/>
        </w:r>
        <w:r w:rsidR="004A7DC7">
          <w:rPr>
            <w:noProof/>
            <w:webHidden/>
          </w:rPr>
          <w:instrText xml:space="preserve"> PAGEREF _Toc373941447 \h </w:instrText>
        </w:r>
        <w:r>
          <w:rPr>
            <w:noProof/>
            <w:webHidden/>
          </w:rPr>
        </w:r>
        <w:r>
          <w:rPr>
            <w:noProof/>
            <w:webHidden/>
          </w:rPr>
          <w:fldChar w:fldCharType="separate"/>
        </w:r>
        <w:r w:rsidR="004A7DC7">
          <w:rPr>
            <w:noProof/>
            <w:webHidden/>
          </w:rPr>
          <w:t>9</w:t>
        </w:r>
        <w:r>
          <w:rPr>
            <w:noProof/>
            <w:webHidden/>
          </w:rPr>
          <w:fldChar w:fldCharType="end"/>
        </w:r>
      </w:hyperlink>
    </w:p>
    <w:p w:rsidR="004A7DC7" w:rsidRDefault="00EF43A5">
      <w:pPr>
        <w:pStyle w:val="TableofFigures"/>
        <w:tabs>
          <w:tab w:val="right" w:leader="dot" w:pos="9350"/>
        </w:tabs>
        <w:rPr>
          <w:noProof/>
          <w:sz w:val="22"/>
          <w:szCs w:val="22"/>
          <w:lang w:bidi="ar-SA"/>
        </w:rPr>
      </w:pPr>
      <w:hyperlink w:anchor="_Toc373941448" w:history="1">
        <w:r w:rsidR="004A7DC7" w:rsidRPr="006500F3">
          <w:rPr>
            <w:rStyle w:val="Hyperlink"/>
            <w:noProof/>
          </w:rPr>
          <w:t>Figure 3: Logical View</w:t>
        </w:r>
        <w:r w:rsidR="004A7DC7">
          <w:rPr>
            <w:noProof/>
            <w:webHidden/>
          </w:rPr>
          <w:tab/>
        </w:r>
        <w:r>
          <w:rPr>
            <w:noProof/>
            <w:webHidden/>
          </w:rPr>
          <w:fldChar w:fldCharType="begin"/>
        </w:r>
        <w:r w:rsidR="004A7DC7">
          <w:rPr>
            <w:noProof/>
            <w:webHidden/>
          </w:rPr>
          <w:instrText xml:space="preserve"> PAGEREF _Toc373941448 \h </w:instrText>
        </w:r>
        <w:r>
          <w:rPr>
            <w:noProof/>
            <w:webHidden/>
          </w:rPr>
        </w:r>
        <w:r>
          <w:rPr>
            <w:noProof/>
            <w:webHidden/>
          </w:rPr>
          <w:fldChar w:fldCharType="separate"/>
        </w:r>
        <w:r w:rsidR="004A7DC7">
          <w:rPr>
            <w:noProof/>
            <w:webHidden/>
          </w:rPr>
          <w:t>10</w:t>
        </w:r>
        <w:r>
          <w:rPr>
            <w:noProof/>
            <w:webHidden/>
          </w:rPr>
          <w:fldChar w:fldCharType="end"/>
        </w:r>
      </w:hyperlink>
    </w:p>
    <w:p w:rsidR="004A7DC7" w:rsidRDefault="00EF43A5">
      <w:pPr>
        <w:pStyle w:val="TableofFigures"/>
        <w:tabs>
          <w:tab w:val="right" w:leader="dot" w:pos="9350"/>
        </w:tabs>
        <w:rPr>
          <w:noProof/>
          <w:sz w:val="22"/>
          <w:szCs w:val="22"/>
          <w:lang w:bidi="ar-SA"/>
        </w:rPr>
      </w:pPr>
      <w:hyperlink w:anchor="_Toc373941449" w:history="1">
        <w:r w:rsidR="004A7DC7" w:rsidRPr="006500F3">
          <w:rPr>
            <w:rStyle w:val="Hyperlink"/>
            <w:noProof/>
          </w:rPr>
          <w:t>Figure 4: Information View</w:t>
        </w:r>
        <w:r w:rsidR="004A7DC7">
          <w:rPr>
            <w:noProof/>
            <w:webHidden/>
          </w:rPr>
          <w:tab/>
        </w:r>
        <w:r>
          <w:rPr>
            <w:noProof/>
            <w:webHidden/>
          </w:rPr>
          <w:fldChar w:fldCharType="begin"/>
        </w:r>
        <w:r w:rsidR="004A7DC7">
          <w:rPr>
            <w:noProof/>
            <w:webHidden/>
          </w:rPr>
          <w:instrText xml:space="preserve"> PAGEREF _Toc373941449 \h </w:instrText>
        </w:r>
        <w:r>
          <w:rPr>
            <w:noProof/>
            <w:webHidden/>
          </w:rPr>
        </w:r>
        <w:r>
          <w:rPr>
            <w:noProof/>
            <w:webHidden/>
          </w:rPr>
          <w:fldChar w:fldCharType="separate"/>
        </w:r>
        <w:r w:rsidR="004A7DC7">
          <w:rPr>
            <w:noProof/>
            <w:webHidden/>
          </w:rPr>
          <w:t>11</w:t>
        </w:r>
        <w:r>
          <w:rPr>
            <w:noProof/>
            <w:webHidden/>
          </w:rPr>
          <w:fldChar w:fldCharType="end"/>
        </w:r>
      </w:hyperlink>
    </w:p>
    <w:p w:rsidR="004A7DC7" w:rsidRPr="004A7DC7" w:rsidRDefault="00EF43A5" w:rsidP="004A7DC7">
      <w:pPr>
        <w:sectPr w:rsidR="004A7DC7" w:rsidRPr="004A7DC7" w:rsidSect="00A374FB">
          <w:pgSz w:w="12240" w:h="15840"/>
          <w:pgMar w:top="1440" w:right="1440" w:bottom="1440" w:left="1440" w:header="720" w:footer="720" w:gutter="0"/>
          <w:cols w:space="720"/>
          <w:titlePg/>
          <w:docGrid w:linePitch="360"/>
        </w:sectPr>
      </w:pPr>
      <w:r>
        <w:fldChar w:fldCharType="end"/>
      </w:r>
    </w:p>
    <w:p w:rsidR="00172048" w:rsidRPr="00172048" w:rsidRDefault="00172048" w:rsidP="00172048">
      <w:pPr>
        <w:pStyle w:val="Heading1"/>
      </w:pPr>
      <w:bookmarkStart w:id="197" w:name="_Toc374017549"/>
      <w:r w:rsidRPr="00172048">
        <w:rPr>
          <w:szCs w:val="29"/>
        </w:rPr>
        <w:lastRenderedPageBreak/>
        <w:t>Introduction</w:t>
      </w:r>
      <w:bookmarkEnd w:id="197"/>
    </w:p>
    <w:p w:rsidR="00172048" w:rsidRDefault="00172048" w:rsidP="006C64B5">
      <w:r>
        <w:t xml:space="preserve">Over the last seven weeks, Team Mercury has been working on developing a web application </w:t>
      </w:r>
      <w:r w:rsidR="00754F58">
        <w:t xml:space="preserve">which provides a convenient, intuitive, and easy-to-use user interface for the CMU Sensor Service Platform, which we codenamed: </w:t>
      </w:r>
      <w:r>
        <w:t>named SenWeb. In the following sections, we will describe the major processes that our team used in developing this application. We will also provide technical artifacts with the intent of providing information for all stakeholders. Since we were unable to implement all the features we intended to, we will also make recommendations so that future teams working on improving the application will have some guidance as to which areas to consider.</w:t>
      </w:r>
    </w:p>
    <w:p w:rsidR="00754F58" w:rsidRDefault="00754F58" w:rsidP="00754F58">
      <w:pPr>
        <w:pStyle w:val="Heading1"/>
      </w:pPr>
      <w:bookmarkStart w:id="198" w:name="_Toc374017550"/>
      <w:r>
        <w:t xml:space="preserve">Project </w:t>
      </w:r>
      <w:r w:rsidRPr="00754F58">
        <w:t>Overview</w:t>
      </w:r>
      <w:bookmarkEnd w:id="198"/>
    </w:p>
    <w:p w:rsidR="004670C3" w:rsidRPr="004670C3" w:rsidRDefault="004670C3" w:rsidP="004670C3">
      <w:r>
        <w:t>In this section, we present an overview of the SenWeb development project from the perspective of our Team.</w:t>
      </w:r>
    </w:p>
    <w:p w:rsidR="00754F58" w:rsidRDefault="00754F58" w:rsidP="00754F58">
      <w:pPr>
        <w:pStyle w:val="Heading2"/>
      </w:pPr>
      <w:bookmarkStart w:id="199" w:name="_Toc374017551"/>
      <w:r>
        <w:rPr>
          <w:rFonts w:ascii="Trebuchet MS" w:hAnsi="Trebuchet MS"/>
          <w:color w:val="000000"/>
          <w:sz w:val="24"/>
          <w:szCs w:val="24"/>
        </w:rPr>
        <w:t>Objectives</w:t>
      </w:r>
      <w:bookmarkEnd w:id="199"/>
    </w:p>
    <w:p w:rsidR="00754F58" w:rsidRDefault="00754F58" w:rsidP="006C64B5">
      <w:r>
        <w:t>The SenWeb application is designed to provide an intuitive, easy to use interface for managing the Sensor Service Platform. It provides data from the devices that the Sensor Service Platform supports as well as providing a way for users to manage those devices. Additionally, it makes use of the Sensor Service Platform API, a REST API for interacting with the platform.</w:t>
      </w:r>
    </w:p>
    <w:p w:rsidR="00754F58" w:rsidRDefault="00754F58" w:rsidP="00754F58">
      <w:pPr>
        <w:pStyle w:val="Heading2"/>
      </w:pPr>
      <w:bookmarkStart w:id="200" w:name="_Toc374017552"/>
      <w:r>
        <w:rPr>
          <w:rFonts w:ascii="Trebuchet MS" w:hAnsi="Trebuchet MS"/>
          <w:color w:val="000000"/>
          <w:sz w:val="24"/>
          <w:szCs w:val="24"/>
        </w:rPr>
        <w:t>Scope</w:t>
      </w:r>
      <w:bookmarkEnd w:id="200"/>
    </w:p>
    <w:p w:rsidR="006C64B5" w:rsidRDefault="006C64B5" w:rsidP="006C64B5">
      <w:r>
        <w:t xml:space="preserve">The scope of the project is to re-write the application located at </w:t>
      </w:r>
      <w:hyperlink r:id="rId14" w:history="1">
        <w:r>
          <w:rPr>
            <w:rStyle w:val="Hyperlink"/>
            <w:rFonts w:ascii="Arial" w:hAnsi="Arial" w:cs="Arial"/>
            <w:color w:val="1155CC"/>
            <w:sz w:val="21"/>
            <w:szCs w:val="21"/>
          </w:rPr>
          <w:t>https://cmu-sds.herokuapp.com/</w:t>
        </w:r>
      </w:hyperlink>
      <w:r>
        <w:t xml:space="preserve"> in a Java web application. Additional functionality will be added to this new application as the API provides more ways for users to interact with the Sensor Service Platform. The current scope of the application is to match the functionality provided in the existing application, limited only by what data the API can provide.</w:t>
      </w:r>
    </w:p>
    <w:p w:rsidR="006C64B5" w:rsidRDefault="006C64B5" w:rsidP="006C64B5">
      <w:pPr>
        <w:pStyle w:val="Heading2"/>
      </w:pPr>
      <w:bookmarkStart w:id="201" w:name="_Toc374017553"/>
      <w:r>
        <w:rPr>
          <w:rFonts w:ascii="Trebuchet MS" w:hAnsi="Trebuchet MS"/>
          <w:color w:val="000000"/>
          <w:sz w:val="24"/>
          <w:szCs w:val="24"/>
        </w:rPr>
        <w:t>Concerns</w:t>
      </w:r>
      <w:bookmarkEnd w:id="201"/>
    </w:p>
    <w:p w:rsidR="006C64B5" w:rsidRDefault="006C64B5" w:rsidP="006C64B5">
      <w:r>
        <w:t xml:space="preserve">While </w:t>
      </w:r>
      <w:proofErr w:type="spellStart"/>
      <w:r>
        <w:t>RESTful</w:t>
      </w:r>
      <w:proofErr w:type="spellEnd"/>
      <w:r>
        <w:t xml:space="preserve"> APIs make services more available to the general public, they also constrain the ways in which users can interact with data. Care must be taken to ensure that the API is sufficiently expressive to meet user demands and that it is efficient in providing data to users.</w:t>
      </w:r>
    </w:p>
    <w:p w:rsidR="006C64B5" w:rsidRDefault="006C64B5" w:rsidP="006C64B5">
      <w:pPr>
        <w:pStyle w:val="Heading2"/>
      </w:pPr>
      <w:bookmarkStart w:id="202" w:name="_Toc374017554"/>
      <w:r>
        <w:rPr>
          <w:rFonts w:ascii="Trebuchet MS" w:hAnsi="Trebuchet MS"/>
          <w:color w:val="000000"/>
          <w:sz w:val="24"/>
          <w:szCs w:val="24"/>
        </w:rPr>
        <w:t>Constraints</w:t>
      </w:r>
      <w:bookmarkEnd w:id="202"/>
    </w:p>
    <w:p w:rsidR="006C64B5" w:rsidRDefault="006C64B5" w:rsidP="00A22B21">
      <w:r>
        <w:t xml:space="preserve">Because SenWeb depends heavily upon the Sensor Service Platform API for data, the availability and usability of SenWeb is tied directly to the availability of the API. Additionally, it </w:t>
      </w:r>
      <w:r>
        <w:lastRenderedPageBreak/>
        <w:t>should be noted that clients of the API such as SenWeb may exhibit slow performance while performing synchronous requests to the API due to the overhead of communicating over HTTP.</w:t>
      </w:r>
    </w:p>
    <w:p w:rsidR="006C64B5" w:rsidRDefault="006C64B5" w:rsidP="006C64B5">
      <w:pPr>
        <w:pStyle w:val="Heading1"/>
      </w:pPr>
      <w:bookmarkStart w:id="203" w:name="_Toc374017555"/>
      <w:r>
        <w:t xml:space="preserve">Design </w:t>
      </w:r>
      <w:r w:rsidRPr="006C64B5">
        <w:t>Considerations</w:t>
      </w:r>
      <w:bookmarkEnd w:id="203"/>
    </w:p>
    <w:p w:rsidR="004670C3" w:rsidRPr="004670C3" w:rsidRDefault="004670C3" w:rsidP="004670C3">
      <w:r>
        <w:t>Having discussed the overview of the project, we will now discuss some of issues we considered during our deliberations for the design of the application. We begin with design patterns.</w:t>
      </w:r>
    </w:p>
    <w:p w:rsidR="006C64B5" w:rsidRDefault="006C64B5" w:rsidP="006C64B5">
      <w:pPr>
        <w:pStyle w:val="Heading2"/>
        <w:rPr>
          <w:rFonts w:ascii="Trebuchet MS" w:hAnsi="Trebuchet MS"/>
          <w:color w:val="000000"/>
          <w:sz w:val="24"/>
          <w:szCs w:val="24"/>
        </w:rPr>
      </w:pPr>
      <w:bookmarkStart w:id="204" w:name="_Toc374017556"/>
      <w:r>
        <w:rPr>
          <w:rFonts w:ascii="Trebuchet MS" w:hAnsi="Trebuchet MS"/>
          <w:color w:val="000000"/>
          <w:sz w:val="24"/>
          <w:szCs w:val="24"/>
        </w:rPr>
        <w:t>Design Patterns</w:t>
      </w:r>
      <w:bookmarkEnd w:id="204"/>
    </w:p>
    <w:p w:rsidR="004670C3" w:rsidRPr="004670C3" w:rsidRDefault="004670C3" w:rsidP="004670C3">
      <w:r>
        <w:t>Given the nature of the SenWeb application – it is a web based application-some design patterns readily lend themselves for usage while other were not so obvious. In this section, we discuss the design patterns used and provide the necessary rationale for selecting each one.</w:t>
      </w:r>
    </w:p>
    <w:p w:rsidR="006C64B5" w:rsidRDefault="006C64B5" w:rsidP="006036FF">
      <w:pPr>
        <w:pStyle w:val="Heading3"/>
      </w:pPr>
      <w:bookmarkStart w:id="205" w:name="_Toc374017557"/>
      <w:r>
        <w:t>UI Wizard</w:t>
      </w:r>
      <w:bookmarkEnd w:id="205"/>
    </w:p>
    <w:p w:rsidR="006C64B5" w:rsidRDefault="006C64B5" w:rsidP="006C64B5">
      <w:r>
        <w:t>Starting from the presentation layer, the major design pattern that we picked for SenWeb is the Wizard pattern. The tradeoffs in using the Wizard pattern are that, on the plus side, it minimizes user errors and misunderstanding by providing a clear flow and prompt feedback throughout the process. However, the drawback to this pattern is that it forces the user to follow steps in the process as we have defined them. We believe that the clarity and ease-of-use provided outweighs the fact that users don’t have full freedom in how they interact with the application.</w:t>
      </w:r>
    </w:p>
    <w:p w:rsidR="006C64B5" w:rsidRDefault="006C64B5" w:rsidP="006036FF">
      <w:pPr>
        <w:pStyle w:val="Heading3"/>
      </w:pPr>
      <w:bookmarkStart w:id="206" w:name="_Toc374017558"/>
      <w:r w:rsidRPr="006036FF">
        <w:t>Facade</w:t>
      </w:r>
      <w:bookmarkEnd w:id="206"/>
    </w:p>
    <w:p w:rsidR="006C64B5" w:rsidRDefault="006C64B5" w:rsidP="006C64B5">
      <w:r>
        <w:t xml:space="preserve">Facades are used at multiple levels within SenWeb. The project could be said to be a series of nested facades that insulate lower layers from the underlying API.  The implementation of our Query package provides a facade for the business logic to interact with the APIs. The web application as a whole provides a facade for a user to interact with the underlying APIs. Use of this pattern is highly effective. There are no real drawbacks to using facades, except for some additional time spent in up-front design. The benefits this pattern provides are </w:t>
      </w:r>
      <w:proofErr w:type="gramStart"/>
      <w:r>
        <w:t>a clarity</w:t>
      </w:r>
      <w:proofErr w:type="gramEnd"/>
      <w:r>
        <w:t xml:space="preserve"> of implementation, proper separation of concerns, and hiding of implementation details.</w:t>
      </w:r>
    </w:p>
    <w:p w:rsidR="006C64B5" w:rsidRDefault="006C64B5" w:rsidP="006036FF">
      <w:r>
        <w:t xml:space="preserve">Facades also provide a convenient place to provide mocks for testing and development. </w:t>
      </w:r>
    </w:p>
    <w:p w:rsidR="006C64B5" w:rsidRDefault="006C64B5" w:rsidP="006036FF">
      <w:pPr>
        <w:pStyle w:val="Heading3"/>
      </w:pPr>
      <w:bookmarkStart w:id="207" w:name="_Toc374017559"/>
      <w:r>
        <w:t>Data Access Object</w:t>
      </w:r>
      <w:bookmarkEnd w:id="207"/>
    </w:p>
    <w:p w:rsidR="006C64B5" w:rsidRDefault="006C64B5" w:rsidP="006C64B5">
      <w:r>
        <w:t>The Data Access Object (DAO) pattern is a way of separating the connection with an underlying data source from the rest of the business logic code</w:t>
      </w:r>
      <w:r w:rsidR="006036FF">
        <w:t xml:space="preserve"> </w:t>
      </w:r>
      <w:sdt>
        <w:sdtPr>
          <w:id w:val="1283582077"/>
          <w:citation/>
        </w:sdtPr>
        <w:sdtContent>
          <w:r w:rsidR="00EF43A5">
            <w:fldChar w:fldCharType="begin"/>
          </w:r>
          <w:r w:rsidR="0009003E">
            <w:instrText xml:space="preserve"> CITATION Dat13 \l 1033 </w:instrText>
          </w:r>
          <w:r w:rsidR="00EF43A5">
            <w:fldChar w:fldCharType="separate"/>
          </w:r>
          <w:r w:rsidR="006036FF">
            <w:rPr>
              <w:noProof/>
            </w:rPr>
            <w:t>(Data Access Object, 2013)</w:t>
          </w:r>
          <w:r w:rsidR="00EF43A5">
            <w:rPr>
              <w:noProof/>
            </w:rPr>
            <w:fldChar w:fldCharType="end"/>
          </w:r>
        </w:sdtContent>
      </w:sdt>
      <w:r>
        <w:t xml:space="preserve">. In our case for SenWeb, the HANA API specific DAO is what is hiding behind our Query Facades. In the future, if </w:t>
      </w:r>
      <w:r>
        <w:lastRenderedPageBreak/>
        <w:t>the HANA API moves to a different protocol than HTTP, then only the HTTP-specific DAO objects would need to change for SenWeb to properly function. All levels of the code higher than the DAO could function unchanged.</w:t>
      </w:r>
    </w:p>
    <w:p w:rsidR="006C64B5" w:rsidRDefault="006C64B5" w:rsidP="006C64B5">
      <w:r>
        <w:t>The DAO pattern helps us to modularize our code by enforcing a proper separation of concerns. The downside is that this set up requires the creation and maintenance of more code. However, this additional code is what allows SenWeb to be flexible and modular, so it is worth paying the price.</w:t>
      </w:r>
    </w:p>
    <w:p w:rsidR="006C64B5" w:rsidRDefault="006C64B5" w:rsidP="006C64B5"/>
    <w:p w:rsidR="006C64B5" w:rsidRDefault="006C64B5" w:rsidP="006036FF">
      <w:pPr>
        <w:pStyle w:val="Heading3"/>
      </w:pPr>
      <w:bookmarkStart w:id="208" w:name="_Toc374017560"/>
      <w:r>
        <w:t>Builder</w:t>
      </w:r>
      <w:bookmarkEnd w:id="208"/>
    </w:p>
    <w:p w:rsidR="006C64B5" w:rsidRDefault="006C64B5" w:rsidP="006C64B5">
      <w:r>
        <w:t>SenWeb uses the Builder pattern to manufacture API requests inside of the Query package. Using the Builder pattern allows us to reduce implementation errors in that the objects created will be correctly constructed. It also helps to reduce duplication as complex objects can be buil</w:t>
      </w:r>
      <w:del w:id="209" w:author="Daniel Brown" w:date="2013-12-05T14:09:00Z">
        <w:r w:rsidDel="00251073">
          <w:delText>d</w:delText>
        </w:r>
      </w:del>
      <w:ins w:id="210" w:author="Daniel Brown" w:date="2013-12-05T14:09:00Z">
        <w:r w:rsidR="00251073">
          <w:t>t</w:t>
        </w:r>
      </w:ins>
      <w:r>
        <w:t xml:space="preserve"> out of simple pieces. This comes at the cost of being more verbose and having a slightly higher memory use, as the Builder needs to copy pieces into the whole.</w:t>
      </w:r>
    </w:p>
    <w:p w:rsidR="006C64B5" w:rsidRDefault="006C64B5" w:rsidP="006036FF">
      <w:pPr>
        <w:pStyle w:val="Heading3"/>
      </w:pPr>
      <w:bookmarkStart w:id="211" w:name="_Toc374017561"/>
      <w:r>
        <w:t>Composite</w:t>
      </w:r>
      <w:bookmarkEnd w:id="211"/>
    </w:p>
    <w:p w:rsidR="006C64B5" w:rsidRDefault="006C64B5" w:rsidP="006C64B5">
      <w:r>
        <w:t xml:space="preserve">SenWeb uses the Composite Pattern to create a generic </w:t>
      </w:r>
      <w:proofErr w:type="spellStart"/>
      <w:r>
        <w:t>QueryResponse</w:t>
      </w:r>
      <w:proofErr w:type="spellEnd"/>
      <w:r>
        <w:t xml:space="preserve"> to </w:t>
      </w:r>
      <w:proofErr w:type="spellStart"/>
      <w:r>
        <w:t>QueryRequests</w:t>
      </w:r>
      <w:proofErr w:type="spellEnd"/>
      <w:r>
        <w:t>. This pattern helps to insulate the business logic from the details of the API</w:t>
      </w:r>
      <w:r w:rsidR="006036FF">
        <w:t xml:space="preserve"> </w:t>
      </w:r>
      <w:sdt>
        <w:sdtPr>
          <w:id w:val="1283582073"/>
          <w:citation/>
        </w:sdtPr>
        <w:sdtContent>
          <w:r w:rsidR="00EF43A5">
            <w:fldChar w:fldCharType="begin"/>
          </w:r>
          <w:r w:rsidR="0009003E">
            <w:instrText xml:space="preserve"> CITATION Man10 \l 1033 </w:instrText>
          </w:r>
          <w:r w:rsidR="00EF43A5">
            <w:fldChar w:fldCharType="separate"/>
          </w:r>
          <w:r w:rsidR="006036FF">
            <w:rPr>
              <w:noProof/>
            </w:rPr>
            <w:t>(Manglick, 2010)</w:t>
          </w:r>
          <w:r w:rsidR="00EF43A5">
            <w:rPr>
              <w:noProof/>
            </w:rPr>
            <w:fldChar w:fldCharType="end"/>
          </w:r>
        </w:sdtContent>
      </w:sdt>
      <w:r>
        <w:t xml:space="preserve">. Our composite is a structure consisting of Arrays, Values, and </w:t>
      </w:r>
      <w:proofErr w:type="gramStart"/>
      <w:r>
        <w:t>a Collection of Key-Value mappings</w:t>
      </w:r>
      <w:proofErr w:type="gramEnd"/>
      <w:r>
        <w:t xml:space="preserve">. It is presently being used to </w:t>
      </w:r>
      <w:del w:id="212" w:author="Daniel Brown" w:date="2013-12-05T14:10:00Z">
        <w:r w:rsidDel="00251073">
          <w:delText xml:space="preserve">represent </w:delText>
        </w:r>
      </w:del>
      <w:ins w:id="213" w:author="Daniel Brown" w:date="2013-12-05T14:10:00Z">
        <w:r w:rsidR="00251073">
          <w:t xml:space="preserve">encapsulate </w:t>
        </w:r>
      </w:ins>
      <w:r>
        <w:t>the JSON that is returned from the HANA API. However, if the API changes its return type in the future (to XML, Object-based, String-based, etc.) this Composite can still represent it. The only changes needed would be to the code that builds the Composite.</w:t>
      </w:r>
    </w:p>
    <w:p w:rsidR="006C64B5" w:rsidRDefault="006C64B5" w:rsidP="00542498">
      <w:r>
        <w:t xml:space="preserve">The price for this flexibility is a higher cognitive load on the development side to make sure that </w:t>
      </w:r>
      <w:del w:id="214" w:author="Daniel Brown" w:date="2013-12-05T14:11:00Z">
        <w:r w:rsidDel="00251073">
          <w:delText xml:space="preserve">they </w:delText>
        </w:r>
      </w:del>
      <w:ins w:id="215" w:author="Daniel Brown" w:date="2013-12-05T14:11:00Z">
        <w:r w:rsidR="00251073">
          <w:t xml:space="preserve">developers </w:t>
        </w:r>
      </w:ins>
      <w:r>
        <w:t>don’t get lost in the structure when creating it.</w:t>
      </w:r>
    </w:p>
    <w:p w:rsidR="006C64B5" w:rsidRDefault="006C64B5" w:rsidP="006036FF">
      <w:pPr>
        <w:pStyle w:val="Heading3"/>
      </w:pPr>
      <w:bookmarkStart w:id="216" w:name="_Toc374017562"/>
      <w:r>
        <w:t>Model-View-Controller</w:t>
      </w:r>
      <w:bookmarkEnd w:id="216"/>
    </w:p>
    <w:p w:rsidR="006C64B5" w:rsidRDefault="006C64B5" w:rsidP="006C64B5">
      <w:r>
        <w:t xml:space="preserve">The Model-View-Controller (MVC) Pattern is the standard pattern for building web applications.  It separates presentation from the underlying data and provides a high degree of maintainability for </w:t>
      </w:r>
      <w:proofErr w:type="gramStart"/>
      <w:r>
        <w:t>a codebase</w:t>
      </w:r>
      <w:proofErr w:type="gramEnd"/>
      <w:r>
        <w:t xml:space="preserve">. The downside is that this pattern requires more effort to set up </w:t>
      </w:r>
      <w:proofErr w:type="gramStart"/>
      <w:r>
        <w:t>correctly,</w:t>
      </w:r>
      <w:proofErr w:type="gramEnd"/>
      <w:r>
        <w:t xml:space="preserve"> however, modern development frameworks provide most of this heavy lifting, so the benefits can be obtained at a lower cost.</w:t>
      </w:r>
    </w:p>
    <w:p w:rsidR="006C64B5" w:rsidRDefault="006C64B5" w:rsidP="006C64B5">
      <w:pPr>
        <w:pStyle w:val="Heading2"/>
      </w:pPr>
      <w:bookmarkStart w:id="217" w:name="_Toc374017563"/>
      <w:r>
        <w:rPr>
          <w:rFonts w:ascii="Trebuchet MS" w:hAnsi="Trebuchet MS"/>
          <w:color w:val="000000"/>
          <w:sz w:val="24"/>
          <w:szCs w:val="24"/>
        </w:rPr>
        <w:t>Web Framework</w:t>
      </w:r>
      <w:bookmarkEnd w:id="217"/>
    </w:p>
    <w:p w:rsidR="006C64B5" w:rsidRDefault="006C64B5" w:rsidP="006C64B5">
      <w:r>
        <w:lastRenderedPageBreak/>
        <w:t>Given that the end product of SenWeb would be a web application, our first major task was to select a framework. The advantages of developing a web application within a framework are numerous. Our team was most interested in the built-in support for the MVC pattern, the ease of development, and provided web security.</w:t>
      </w:r>
    </w:p>
    <w:p w:rsidR="006C64B5" w:rsidRDefault="006C64B5" w:rsidP="006036FF">
      <w:r>
        <w:t>Given the project constraints of a transition from Ruby on Rails to Java, the following frameworks were considered:</w:t>
      </w:r>
    </w:p>
    <w:p w:rsidR="006C64B5" w:rsidRDefault="006C64B5" w:rsidP="006C64B5">
      <w:pPr>
        <w:pStyle w:val="ListParagraph"/>
        <w:numPr>
          <w:ilvl w:val="0"/>
          <w:numId w:val="5"/>
        </w:numPr>
      </w:pPr>
      <w:r>
        <w:t>Play - A newer Java/</w:t>
      </w:r>
      <w:proofErr w:type="spellStart"/>
      <w:r>
        <w:t>Scala</w:t>
      </w:r>
      <w:proofErr w:type="spellEnd"/>
      <w:r>
        <w:t xml:space="preserve"> Framework</w:t>
      </w:r>
    </w:p>
    <w:p w:rsidR="006C64B5" w:rsidRDefault="006C64B5" w:rsidP="006C64B5">
      <w:pPr>
        <w:pStyle w:val="ListParagraph"/>
        <w:numPr>
          <w:ilvl w:val="0"/>
          <w:numId w:val="5"/>
        </w:numPr>
      </w:pPr>
      <w:proofErr w:type="spellStart"/>
      <w:r>
        <w:t>JRuby</w:t>
      </w:r>
      <w:proofErr w:type="spellEnd"/>
      <w:r>
        <w:t xml:space="preserve"> - Ruby interpreted in a Java Virtual Machine with the ability to use Java as well</w:t>
      </w:r>
    </w:p>
    <w:p w:rsidR="006C64B5" w:rsidRDefault="006C64B5" w:rsidP="006C64B5">
      <w:pPr>
        <w:pStyle w:val="ListParagraph"/>
        <w:numPr>
          <w:ilvl w:val="0"/>
          <w:numId w:val="5"/>
        </w:numPr>
      </w:pPr>
      <w:r>
        <w:t>Spring - A well-established Java MVC framework</w:t>
      </w:r>
    </w:p>
    <w:p w:rsidR="006C64B5" w:rsidRDefault="006C64B5" w:rsidP="006C64B5">
      <w:pPr>
        <w:pStyle w:val="ListParagraph"/>
        <w:numPr>
          <w:ilvl w:val="0"/>
          <w:numId w:val="5"/>
        </w:numPr>
      </w:pPr>
      <w:r>
        <w:t>Grails - A newer Java MVC framework that takes most of its convention cues from Ruby on Rails</w:t>
      </w:r>
    </w:p>
    <w:p w:rsidR="006C64B5" w:rsidRDefault="006C64B5" w:rsidP="006C64B5">
      <w:r>
        <w:t>We evaluated the frameworks on the criteria that we determined to be important.</w:t>
      </w:r>
    </w:p>
    <w:p w:rsidR="00251073" w:rsidRDefault="006C64B5">
      <w:pPr>
        <w:pStyle w:val="ListParagraph"/>
        <w:numPr>
          <w:ilvl w:val="0"/>
          <w:numId w:val="20"/>
        </w:numPr>
        <w:pPrChange w:id="218" w:author="Abhinav Trivedi" w:date="2013-12-05T10:56:00Z">
          <w:pPr/>
        </w:pPrChange>
      </w:pPr>
      <w:proofErr w:type="spellStart"/>
      <w:r>
        <w:t>Heroku</w:t>
      </w:r>
      <w:proofErr w:type="spellEnd"/>
      <w:r>
        <w:t xml:space="preserve"> Compatibility - For ease of deployment</w:t>
      </w:r>
    </w:p>
    <w:p w:rsidR="006C64B5" w:rsidRDefault="006C64B5" w:rsidP="004670C3">
      <w:pPr>
        <w:pStyle w:val="ListParagraph"/>
        <w:numPr>
          <w:ilvl w:val="0"/>
          <w:numId w:val="20"/>
        </w:numPr>
      </w:pPr>
      <w:r>
        <w:t>Language Extensibility - For potential changes in the future</w:t>
      </w:r>
    </w:p>
    <w:p w:rsidR="006C64B5" w:rsidRPr="0009003E" w:rsidRDefault="00EF43A5" w:rsidP="004670C3">
      <w:pPr>
        <w:pStyle w:val="ListParagraph"/>
        <w:numPr>
          <w:ilvl w:val="0"/>
          <w:numId w:val="20"/>
        </w:numPr>
        <w:rPr>
          <w:rPrChange w:id="219" w:author="Abhinav Trivedi" w:date="2013-12-05T10:56:00Z">
            <w:rPr>
              <w:rFonts w:ascii="Arial" w:hAnsi="Arial" w:cs="Arial"/>
              <w:color w:val="000000"/>
              <w:sz w:val="21"/>
              <w:szCs w:val="21"/>
            </w:rPr>
          </w:rPrChange>
        </w:rPr>
      </w:pPr>
      <w:r w:rsidRPr="00EF43A5">
        <w:rPr>
          <w:rPrChange w:id="220" w:author="Abhinav Trivedi" w:date="2013-12-05T10:56:00Z">
            <w:rPr>
              <w:rFonts w:ascii="Arial" w:hAnsi="Arial" w:cs="Arial"/>
              <w:color w:val="000000"/>
              <w:sz w:val="21"/>
              <w:szCs w:val="21"/>
            </w:rPr>
          </w:rPrChange>
        </w:rPr>
        <w:t>Ease of Use - For speed of development</w:t>
      </w:r>
    </w:p>
    <w:p w:rsidR="006C64B5" w:rsidRPr="0009003E" w:rsidRDefault="00EF43A5" w:rsidP="004670C3">
      <w:pPr>
        <w:pStyle w:val="ListParagraph"/>
        <w:numPr>
          <w:ilvl w:val="0"/>
          <w:numId w:val="20"/>
        </w:numPr>
        <w:rPr>
          <w:rPrChange w:id="221" w:author="Abhinav Trivedi" w:date="2013-12-05T10:57:00Z">
            <w:rPr>
              <w:rFonts w:ascii="Arial" w:hAnsi="Arial" w:cs="Arial"/>
              <w:color w:val="000000"/>
              <w:sz w:val="21"/>
              <w:szCs w:val="21"/>
            </w:rPr>
          </w:rPrChange>
        </w:rPr>
      </w:pPr>
      <w:r w:rsidRPr="00EF43A5">
        <w:rPr>
          <w:rPrChange w:id="222" w:author="Abhinav Trivedi" w:date="2013-12-05T10:57:00Z">
            <w:rPr>
              <w:rFonts w:ascii="Arial" w:hAnsi="Arial" w:cs="Arial"/>
              <w:color w:val="000000"/>
              <w:sz w:val="21"/>
              <w:szCs w:val="21"/>
            </w:rPr>
          </w:rPrChange>
        </w:rPr>
        <w:t>The ability to leverage existing work - For speed of development</w:t>
      </w:r>
    </w:p>
    <w:p w:rsidR="006C64B5" w:rsidRPr="0009003E" w:rsidRDefault="00EF43A5" w:rsidP="004670C3">
      <w:pPr>
        <w:pStyle w:val="ListParagraph"/>
        <w:numPr>
          <w:ilvl w:val="0"/>
          <w:numId w:val="20"/>
        </w:numPr>
        <w:rPr>
          <w:rPrChange w:id="223" w:author="Abhinav Trivedi" w:date="2013-12-05T10:57:00Z">
            <w:rPr>
              <w:rFonts w:ascii="Arial" w:hAnsi="Arial" w:cs="Arial"/>
              <w:color w:val="000000"/>
              <w:sz w:val="21"/>
              <w:szCs w:val="21"/>
            </w:rPr>
          </w:rPrChange>
        </w:rPr>
      </w:pPr>
      <w:r w:rsidRPr="00EF43A5">
        <w:rPr>
          <w:rPrChange w:id="224" w:author="Abhinav Trivedi" w:date="2013-12-05T10:57:00Z">
            <w:rPr>
              <w:rFonts w:ascii="Arial" w:hAnsi="Arial" w:cs="Arial"/>
              <w:color w:val="000000"/>
              <w:sz w:val="21"/>
              <w:szCs w:val="21"/>
            </w:rPr>
          </w:rPrChange>
        </w:rPr>
        <w:t>Existing HANA API Framework - For potential close integration in the future</w:t>
      </w:r>
    </w:p>
    <w:p w:rsidR="006C64B5" w:rsidRPr="0009003E" w:rsidRDefault="00EF43A5" w:rsidP="004670C3">
      <w:pPr>
        <w:pStyle w:val="ListParagraph"/>
        <w:numPr>
          <w:ilvl w:val="0"/>
          <w:numId w:val="20"/>
        </w:numPr>
        <w:rPr>
          <w:rPrChange w:id="225" w:author="Abhinav Trivedi" w:date="2013-12-05T10:57:00Z">
            <w:rPr>
              <w:rFonts w:ascii="Arial" w:hAnsi="Arial" w:cs="Arial"/>
              <w:color w:val="000000"/>
              <w:sz w:val="21"/>
              <w:szCs w:val="21"/>
            </w:rPr>
          </w:rPrChange>
        </w:rPr>
      </w:pPr>
      <w:r w:rsidRPr="00EF43A5">
        <w:rPr>
          <w:rPrChange w:id="226" w:author="Abhinav Trivedi" w:date="2013-12-05T10:57:00Z">
            <w:rPr>
              <w:rFonts w:ascii="Arial" w:hAnsi="Arial" w:cs="Arial"/>
              <w:color w:val="000000"/>
              <w:sz w:val="21"/>
              <w:szCs w:val="21"/>
            </w:rPr>
          </w:rPrChange>
        </w:rPr>
        <w:t>Satisfying the project requirements - For actually building what the customer wants</w:t>
      </w:r>
    </w:p>
    <w:p w:rsidR="006C64B5" w:rsidRDefault="006C64B5" w:rsidP="004670C3">
      <w:r>
        <w:t>Our comparison of the different frameworks is as follows:</w:t>
      </w:r>
    </w:p>
    <w:p w:rsidR="004A7DC7" w:rsidRPr="00251073" w:rsidDel="00251073" w:rsidRDefault="004A7DC7" w:rsidP="004A7DC7">
      <w:pPr>
        <w:pStyle w:val="Caption"/>
        <w:keepNext/>
        <w:rPr>
          <w:sz w:val="24"/>
          <w:rPrChange w:id="227" w:author="Daniel Brown" w:date="2013-12-05T14:34:00Z">
            <w:rPr/>
          </w:rPrChange>
        </w:rPr>
      </w:pPr>
      <w:bookmarkStart w:id="228" w:name="_Toc373941420"/>
      <w:moveFromRangeStart w:id="229" w:author="Daniel Brown" w:date="2013-12-05T14:35:00Z" w:name="move374017459"/>
      <w:moveFrom w:id="230" w:author="Daniel Brown" w:date="2013-12-05T14:35:00Z">
        <w:r w:rsidRPr="00251073" w:rsidDel="00251073">
          <w:rPr>
            <w:sz w:val="24"/>
            <w:rPrChange w:id="231" w:author="Daniel Brown" w:date="2013-12-05T14:34:00Z">
              <w:rPr/>
            </w:rPrChange>
          </w:rPr>
          <w:t xml:space="preserve">Table </w:t>
        </w:r>
        <w:r w:rsidR="00EF43A5" w:rsidRPr="00251073" w:rsidDel="00251073">
          <w:rPr>
            <w:sz w:val="24"/>
            <w:rPrChange w:id="232" w:author="Daniel Brown" w:date="2013-12-05T14:34:00Z">
              <w:rPr/>
            </w:rPrChange>
          </w:rPr>
          <w:fldChar w:fldCharType="begin"/>
        </w:r>
        <w:r w:rsidR="00EF43A5" w:rsidRPr="00251073" w:rsidDel="00251073">
          <w:rPr>
            <w:sz w:val="24"/>
            <w:rPrChange w:id="233" w:author="Daniel Brown" w:date="2013-12-05T14:34:00Z">
              <w:rPr/>
            </w:rPrChange>
          </w:rPr>
          <w:instrText xml:space="preserve"> SEQ Table \* ARABIC </w:instrText>
        </w:r>
        <w:r w:rsidR="00EF43A5" w:rsidRPr="00251073" w:rsidDel="00251073">
          <w:rPr>
            <w:sz w:val="24"/>
            <w:rPrChange w:id="234" w:author="Daniel Brown" w:date="2013-12-05T14:34:00Z">
              <w:rPr/>
            </w:rPrChange>
          </w:rPr>
          <w:fldChar w:fldCharType="separate"/>
        </w:r>
        <w:r w:rsidRPr="00251073" w:rsidDel="00251073">
          <w:rPr>
            <w:noProof/>
            <w:sz w:val="24"/>
            <w:rPrChange w:id="235" w:author="Daniel Brown" w:date="2013-12-05T14:34:00Z">
              <w:rPr>
                <w:noProof/>
              </w:rPr>
            </w:rPrChange>
          </w:rPr>
          <w:t>1</w:t>
        </w:r>
        <w:r w:rsidR="00EF43A5" w:rsidRPr="00251073" w:rsidDel="00251073">
          <w:rPr>
            <w:sz w:val="24"/>
            <w:rPrChange w:id="236" w:author="Daniel Brown" w:date="2013-12-05T14:34:00Z">
              <w:rPr/>
            </w:rPrChange>
          </w:rPr>
          <w:fldChar w:fldCharType="end"/>
        </w:r>
        <w:r w:rsidRPr="00251073" w:rsidDel="00251073">
          <w:rPr>
            <w:sz w:val="24"/>
            <w:rPrChange w:id="237" w:author="Daniel Brown" w:date="2013-12-05T14:34:00Z">
              <w:rPr/>
            </w:rPrChange>
          </w:rPr>
          <w:t>: Framework selection matrix</w:t>
        </w:r>
        <w:bookmarkEnd w:id="228"/>
      </w:moveFrom>
    </w:p>
    <w:moveFromRangeEnd w:id="229"/>
    <w:tbl>
      <w:tblPr>
        <w:tblStyle w:val="MediumGrid3-Accent1"/>
        <w:tblW w:w="10080" w:type="dxa"/>
        <w:tblLook w:val="04A0"/>
      </w:tblPr>
      <w:tblGrid>
        <w:gridCol w:w="2080"/>
        <w:gridCol w:w="1944"/>
        <w:gridCol w:w="2056"/>
        <w:gridCol w:w="1944"/>
        <w:gridCol w:w="2056"/>
      </w:tblGrid>
      <w:tr w:rsidR="004A7DC7" w:rsidRPr="004A7DC7" w:rsidTr="004A7DC7">
        <w:trPr>
          <w:cnfStyle w:val="100000000000"/>
          <w:trHeight w:val="369"/>
        </w:trPr>
        <w:tc>
          <w:tcPr>
            <w:cnfStyle w:val="001000000000"/>
            <w:tcW w:w="2080" w:type="dxa"/>
            <w:hideMark/>
          </w:tcPr>
          <w:p w:rsidR="004A7DC7" w:rsidRPr="004A7DC7" w:rsidRDefault="004A7DC7" w:rsidP="004A7DC7">
            <w:pPr>
              <w:spacing w:before="200" w:after="200" w:line="276" w:lineRule="auto"/>
            </w:pPr>
          </w:p>
        </w:tc>
        <w:tc>
          <w:tcPr>
            <w:tcW w:w="1944" w:type="dxa"/>
            <w:hideMark/>
          </w:tcPr>
          <w:p w:rsidR="004670C3" w:rsidRPr="004A7DC7" w:rsidRDefault="004A7DC7" w:rsidP="004A7DC7">
            <w:pPr>
              <w:spacing w:before="200" w:after="200" w:line="276" w:lineRule="auto"/>
              <w:cnfStyle w:val="100000000000"/>
            </w:pPr>
            <w:r w:rsidRPr="004A7DC7">
              <w:t xml:space="preserve">Play </w:t>
            </w:r>
          </w:p>
        </w:tc>
        <w:tc>
          <w:tcPr>
            <w:tcW w:w="2056" w:type="dxa"/>
            <w:hideMark/>
          </w:tcPr>
          <w:p w:rsidR="004670C3" w:rsidRPr="004A7DC7" w:rsidRDefault="004A7DC7" w:rsidP="004A7DC7">
            <w:pPr>
              <w:spacing w:before="200" w:after="200" w:line="276" w:lineRule="auto"/>
              <w:cnfStyle w:val="100000000000"/>
            </w:pPr>
            <w:proofErr w:type="spellStart"/>
            <w:r w:rsidRPr="004A7DC7">
              <w:t>JRuby</w:t>
            </w:r>
            <w:proofErr w:type="spellEnd"/>
            <w:r w:rsidRPr="004A7DC7">
              <w:t xml:space="preserve"> </w:t>
            </w:r>
          </w:p>
        </w:tc>
        <w:tc>
          <w:tcPr>
            <w:tcW w:w="1944" w:type="dxa"/>
            <w:hideMark/>
          </w:tcPr>
          <w:p w:rsidR="004670C3" w:rsidRPr="004A7DC7" w:rsidRDefault="004A7DC7" w:rsidP="004A7DC7">
            <w:pPr>
              <w:spacing w:before="200" w:after="200" w:line="276" w:lineRule="auto"/>
              <w:cnfStyle w:val="100000000000"/>
            </w:pPr>
            <w:r w:rsidRPr="004A7DC7">
              <w:t>Spring</w:t>
            </w:r>
          </w:p>
        </w:tc>
        <w:tc>
          <w:tcPr>
            <w:tcW w:w="2056" w:type="dxa"/>
            <w:hideMark/>
          </w:tcPr>
          <w:p w:rsidR="004670C3" w:rsidRPr="004A7DC7" w:rsidRDefault="004A7DC7" w:rsidP="004A7DC7">
            <w:pPr>
              <w:spacing w:before="200" w:after="200" w:line="276" w:lineRule="auto"/>
              <w:cnfStyle w:val="100000000000"/>
            </w:pPr>
            <w:r w:rsidRPr="004A7DC7">
              <w:t>Grails</w:t>
            </w:r>
          </w:p>
        </w:tc>
      </w:tr>
      <w:tr w:rsidR="004A7DC7" w:rsidRPr="004A7DC7" w:rsidTr="004A7DC7">
        <w:trPr>
          <w:cnfStyle w:val="000000100000"/>
          <w:trHeight w:val="369"/>
        </w:trPr>
        <w:tc>
          <w:tcPr>
            <w:cnfStyle w:val="001000000000"/>
            <w:tcW w:w="2080" w:type="dxa"/>
            <w:hideMark/>
          </w:tcPr>
          <w:p w:rsidR="004670C3" w:rsidRPr="004A7DC7" w:rsidRDefault="004A7DC7" w:rsidP="004A7DC7">
            <w:pPr>
              <w:spacing w:before="200" w:after="200" w:line="276" w:lineRule="auto"/>
            </w:pPr>
            <w:proofErr w:type="spellStart"/>
            <w:r w:rsidRPr="004A7DC7">
              <w:t>Heroku</w:t>
            </w:r>
            <w:proofErr w:type="spellEnd"/>
            <w:r w:rsidRPr="004A7DC7">
              <w:t xml:space="preserve"> </w:t>
            </w:r>
          </w:p>
        </w:tc>
        <w:tc>
          <w:tcPr>
            <w:tcW w:w="1944" w:type="dxa"/>
            <w:hideMark/>
          </w:tcPr>
          <w:p w:rsidR="004670C3" w:rsidRPr="004A7DC7" w:rsidRDefault="004A7DC7" w:rsidP="004A7DC7">
            <w:pPr>
              <w:spacing w:before="200" w:after="200" w:line="276" w:lineRule="auto"/>
              <w:cnfStyle w:val="000000100000"/>
            </w:pPr>
            <w:r w:rsidRPr="004A7DC7">
              <w:t xml:space="preserve">Supported </w:t>
            </w:r>
          </w:p>
        </w:tc>
        <w:tc>
          <w:tcPr>
            <w:tcW w:w="2056" w:type="dxa"/>
            <w:hideMark/>
          </w:tcPr>
          <w:p w:rsidR="004670C3" w:rsidRPr="004A7DC7" w:rsidRDefault="004A7DC7" w:rsidP="004A7DC7">
            <w:pPr>
              <w:spacing w:before="200" w:after="200" w:line="276" w:lineRule="auto"/>
              <w:cnfStyle w:val="000000100000"/>
            </w:pPr>
            <w:r w:rsidRPr="004A7DC7">
              <w:t>Supported</w:t>
            </w:r>
          </w:p>
        </w:tc>
        <w:tc>
          <w:tcPr>
            <w:tcW w:w="1944" w:type="dxa"/>
            <w:hideMark/>
          </w:tcPr>
          <w:p w:rsidR="004670C3" w:rsidRPr="004A7DC7" w:rsidRDefault="004A7DC7" w:rsidP="004A7DC7">
            <w:pPr>
              <w:spacing w:before="200" w:after="200" w:line="276" w:lineRule="auto"/>
              <w:cnfStyle w:val="000000100000"/>
            </w:pPr>
            <w:r w:rsidRPr="004A7DC7">
              <w:t>Supported</w:t>
            </w:r>
          </w:p>
        </w:tc>
        <w:tc>
          <w:tcPr>
            <w:tcW w:w="2056" w:type="dxa"/>
            <w:hideMark/>
          </w:tcPr>
          <w:p w:rsidR="004670C3" w:rsidRPr="004A7DC7" w:rsidRDefault="004A7DC7" w:rsidP="004A7DC7">
            <w:pPr>
              <w:spacing w:before="200" w:after="200" w:line="276" w:lineRule="auto"/>
              <w:cnfStyle w:val="000000100000"/>
            </w:pPr>
            <w:r w:rsidRPr="004A7DC7">
              <w:t>Supported</w:t>
            </w:r>
          </w:p>
        </w:tc>
      </w:tr>
      <w:tr w:rsidR="004A7DC7" w:rsidRPr="004A7DC7" w:rsidTr="004A7DC7">
        <w:trPr>
          <w:trHeight w:val="546"/>
        </w:trPr>
        <w:tc>
          <w:tcPr>
            <w:cnfStyle w:val="001000000000"/>
            <w:tcW w:w="2080" w:type="dxa"/>
            <w:hideMark/>
          </w:tcPr>
          <w:p w:rsidR="004670C3" w:rsidRPr="004A7DC7" w:rsidRDefault="004A7DC7" w:rsidP="004A7DC7">
            <w:pPr>
              <w:spacing w:before="200" w:after="200" w:line="276" w:lineRule="auto"/>
            </w:pPr>
            <w:r w:rsidRPr="004A7DC7">
              <w:t>HANA APIs</w:t>
            </w:r>
          </w:p>
        </w:tc>
        <w:tc>
          <w:tcPr>
            <w:tcW w:w="1944" w:type="dxa"/>
            <w:hideMark/>
          </w:tcPr>
          <w:p w:rsidR="004670C3" w:rsidRPr="004A7DC7" w:rsidRDefault="004A7DC7" w:rsidP="004A7DC7">
            <w:pPr>
              <w:spacing w:before="200" w:after="200" w:line="276" w:lineRule="auto"/>
              <w:cnfStyle w:val="000000000000"/>
            </w:pPr>
            <w:r w:rsidRPr="004A7DC7">
              <w:t>Written in Play</w:t>
            </w:r>
          </w:p>
        </w:tc>
        <w:tc>
          <w:tcPr>
            <w:tcW w:w="2056" w:type="dxa"/>
            <w:hideMark/>
          </w:tcPr>
          <w:p w:rsidR="004670C3" w:rsidRPr="004A7DC7" w:rsidRDefault="004A7DC7" w:rsidP="004A7DC7">
            <w:pPr>
              <w:spacing w:before="200" w:after="200" w:line="276" w:lineRule="auto"/>
              <w:cnfStyle w:val="000000000000"/>
            </w:pPr>
            <w:r w:rsidRPr="004A7DC7">
              <w:t>N/A</w:t>
            </w:r>
          </w:p>
        </w:tc>
        <w:tc>
          <w:tcPr>
            <w:tcW w:w="1944" w:type="dxa"/>
            <w:hideMark/>
          </w:tcPr>
          <w:p w:rsidR="004670C3" w:rsidRPr="004A7DC7" w:rsidRDefault="004A7DC7" w:rsidP="004A7DC7">
            <w:pPr>
              <w:spacing w:before="200" w:after="200" w:line="276" w:lineRule="auto"/>
              <w:cnfStyle w:val="000000000000"/>
            </w:pPr>
            <w:r w:rsidRPr="004A7DC7">
              <w:t>N/A</w:t>
            </w:r>
          </w:p>
        </w:tc>
        <w:tc>
          <w:tcPr>
            <w:tcW w:w="2056" w:type="dxa"/>
            <w:hideMark/>
          </w:tcPr>
          <w:p w:rsidR="004670C3" w:rsidRPr="004A7DC7" w:rsidRDefault="004A7DC7" w:rsidP="004A7DC7">
            <w:pPr>
              <w:spacing w:before="200" w:after="200" w:line="276" w:lineRule="auto"/>
              <w:cnfStyle w:val="000000000000"/>
            </w:pPr>
            <w:r w:rsidRPr="004A7DC7">
              <w:t>N/A</w:t>
            </w:r>
          </w:p>
        </w:tc>
      </w:tr>
      <w:tr w:rsidR="004A7DC7" w:rsidRPr="004A7DC7" w:rsidTr="004A7DC7">
        <w:trPr>
          <w:cnfStyle w:val="000000100000"/>
          <w:trHeight w:val="739"/>
        </w:trPr>
        <w:tc>
          <w:tcPr>
            <w:cnfStyle w:val="001000000000"/>
            <w:tcW w:w="2080" w:type="dxa"/>
            <w:hideMark/>
          </w:tcPr>
          <w:p w:rsidR="004670C3" w:rsidRPr="004A7DC7" w:rsidRDefault="004A7DC7" w:rsidP="004A7DC7">
            <w:pPr>
              <w:spacing w:before="200" w:after="200" w:line="276" w:lineRule="auto"/>
            </w:pPr>
            <w:r w:rsidRPr="004A7DC7">
              <w:t>Language extensibility</w:t>
            </w:r>
          </w:p>
        </w:tc>
        <w:tc>
          <w:tcPr>
            <w:tcW w:w="1944" w:type="dxa"/>
            <w:hideMark/>
          </w:tcPr>
          <w:p w:rsidR="004670C3" w:rsidRPr="004A7DC7" w:rsidRDefault="004A7DC7" w:rsidP="004A7DC7">
            <w:pPr>
              <w:spacing w:before="200" w:after="200" w:line="276" w:lineRule="auto"/>
              <w:cnfStyle w:val="000000100000"/>
            </w:pPr>
            <w:r w:rsidRPr="004A7DC7">
              <w:t xml:space="preserve">Could shift to </w:t>
            </w:r>
            <w:proofErr w:type="spellStart"/>
            <w:r w:rsidRPr="004A7DC7">
              <w:t>Scala</w:t>
            </w:r>
            <w:proofErr w:type="spellEnd"/>
            <w:r w:rsidRPr="004A7DC7">
              <w:t xml:space="preserve"> </w:t>
            </w:r>
          </w:p>
        </w:tc>
        <w:tc>
          <w:tcPr>
            <w:tcW w:w="2056" w:type="dxa"/>
            <w:hideMark/>
          </w:tcPr>
          <w:p w:rsidR="004670C3" w:rsidRPr="004A7DC7" w:rsidRDefault="004A7DC7" w:rsidP="004A7DC7">
            <w:pPr>
              <w:spacing w:before="200" w:after="200" w:line="276" w:lineRule="auto"/>
              <w:cnfStyle w:val="000000100000"/>
            </w:pPr>
            <w:r w:rsidRPr="004A7DC7">
              <w:t>N/A</w:t>
            </w:r>
          </w:p>
        </w:tc>
        <w:tc>
          <w:tcPr>
            <w:tcW w:w="1944" w:type="dxa"/>
            <w:hideMark/>
          </w:tcPr>
          <w:p w:rsidR="004670C3" w:rsidRPr="004A7DC7" w:rsidRDefault="004A7DC7" w:rsidP="004A7DC7">
            <w:pPr>
              <w:spacing w:before="200" w:after="200" w:line="276" w:lineRule="auto"/>
              <w:cnfStyle w:val="000000100000"/>
            </w:pPr>
            <w:r w:rsidRPr="004A7DC7">
              <w:t>N/A</w:t>
            </w:r>
          </w:p>
        </w:tc>
        <w:tc>
          <w:tcPr>
            <w:tcW w:w="2056" w:type="dxa"/>
            <w:hideMark/>
          </w:tcPr>
          <w:p w:rsidR="004670C3" w:rsidRPr="004A7DC7" w:rsidRDefault="004A7DC7" w:rsidP="004A7DC7">
            <w:pPr>
              <w:spacing w:before="200" w:after="200" w:line="276" w:lineRule="auto"/>
              <w:cnfStyle w:val="000000100000"/>
            </w:pPr>
            <w:del w:id="238" w:author="Abhinav Trivedi" w:date="2013-12-05T10:57:00Z">
              <w:r w:rsidRPr="004A7DC7" w:rsidDel="0009003E">
                <w:delText>N/A</w:delText>
              </w:r>
            </w:del>
            <w:ins w:id="239" w:author="Abhinav Trivedi" w:date="2013-12-05T10:57:00Z">
              <w:r w:rsidR="0009003E">
                <w:t>Could shift to Groovy</w:t>
              </w:r>
            </w:ins>
          </w:p>
        </w:tc>
      </w:tr>
      <w:tr w:rsidR="004A7DC7" w:rsidRPr="004A7DC7" w:rsidTr="004A7DC7">
        <w:trPr>
          <w:trHeight w:val="1108"/>
        </w:trPr>
        <w:tc>
          <w:tcPr>
            <w:cnfStyle w:val="001000000000"/>
            <w:tcW w:w="2080" w:type="dxa"/>
            <w:hideMark/>
          </w:tcPr>
          <w:p w:rsidR="004670C3" w:rsidRPr="004A7DC7" w:rsidRDefault="004A7DC7" w:rsidP="004A7DC7">
            <w:pPr>
              <w:spacing w:before="200" w:after="200" w:line="276" w:lineRule="auto"/>
            </w:pPr>
            <w:r w:rsidRPr="004A7DC7">
              <w:br/>
              <w:t>Ease of use</w:t>
            </w:r>
          </w:p>
        </w:tc>
        <w:tc>
          <w:tcPr>
            <w:tcW w:w="1944" w:type="dxa"/>
            <w:hideMark/>
          </w:tcPr>
          <w:p w:rsidR="004670C3" w:rsidRPr="004A7DC7" w:rsidRDefault="004A7DC7" w:rsidP="004A7DC7">
            <w:pPr>
              <w:spacing w:before="200" w:after="200" w:line="276" w:lineRule="auto"/>
              <w:cnfStyle w:val="000000000000"/>
            </w:pPr>
            <w:r w:rsidRPr="004A7DC7">
              <w:t>High ease of use</w:t>
            </w:r>
          </w:p>
        </w:tc>
        <w:tc>
          <w:tcPr>
            <w:tcW w:w="2056" w:type="dxa"/>
            <w:hideMark/>
          </w:tcPr>
          <w:p w:rsidR="004670C3" w:rsidRPr="004A7DC7" w:rsidRDefault="004A7DC7" w:rsidP="004A7DC7">
            <w:pPr>
              <w:spacing w:before="200" w:after="200" w:line="276" w:lineRule="auto"/>
              <w:cnfStyle w:val="000000000000"/>
            </w:pPr>
            <w:r w:rsidRPr="004A7DC7">
              <w:t xml:space="preserve">No </w:t>
            </w:r>
            <w:proofErr w:type="spellStart"/>
            <w:r w:rsidRPr="004A7DC7">
              <w:t>teammember</w:t>
            </w:r>
            <w:proofErr w:type="spellEnd"/>
            <w:r w:rsidRPr="004A7DC7">
              <w:t xml:space="preserve"> familiarity</w:t>
            </w:r>
          </w:p>
        </w:tc>
        <w:tc>
          <w:tcPr>
            <w:tcW w:w="1944" w:type="dxa"/>
            <w:hideMark/>
          </w:tcPr>
          <w:p w:rsidR="004670C3" w:rsidRPr="004A7DC7" w:rsidRDefault="004A7DC7" w:rsidP="004A7DC7">
            <w:pPr>
              <w:spacing w:before="200" w:after="200" w:line="276" w:lineRule="auto"/>
              <w:cnfStyle w:val="000000000000"/>
            </w:pPr>
            <w:r w:rsidRPr="004A7DC7">
              <w:t>High ease of use</w:t>
            </w:r>
          </w:p>
        </w:tc>
        <w:tc>
          <w:tcPr>
            <w:tcW w:w="2056" w:type="dxa"/>
            <w:hideMark/>
          </w:tcPr>
          <w:p w:rsidR="004670C3" w:rsidRPr="004A7DC7" w:rsidRDefault="004A7DC7" w:rsidP="004A7DC7">
            <w:pPr>
              <w:spacing w:before="200" w:after="200" w:line="276" w:lineRule="auto"/>
              <w:cnfStyle w:val="000000000000"/>
            </w:pPr>
            <w:r w:rsidRPr="004A7DC7">
              <w:t xml:space="preserve">No </w:t>
            </w:r>
            <w:proofErr w:type="spellStart"/>
            <w:r w:rsidRPr="004A7DC7">
              <w:t>teammember</w:t>
            </w:r>
            <w:proofErr w:type="spellEnd"/>
            <w:r w:rsidRPr="004A7DC7">
              <w:t xml:space="preserve"> familiarity</w:t>
            </w:r>
          </w:p>
        </w:tc>
      </w:tr>
      <w:tr w:rsidR="004A7DC7" w:rsidRPr="004A7DC7" w:rsidTr="004A7DC7">
        <w:trPr>
          <w:cnfStyle w:val="000000100000"/>
          <w:trHeight w:val="1478"/>
        </w:trPr>
        <w:tc>
          <w:tcPr>
            <w:cnfStyle w:val="001000000000"/>
            <w:tcW w:w="2080" w:type="dxa"/>
            <w:hideMark/>
          </w:tcPr>
          <w:p w:rsidR="004670C3" w:rsidRPr="004A7DC7" w:rsidRDefault="004A7DC7" w:rsidP="004A7DC7">
            <w:pPr>
              <w:spacing w:before="200" w:after="200" w:line="276" w:lineRule="auto"/>
            </w:pPr>
            <w:r w:rsidRPr="004A7DC7">
              <w:lastRenderedPageBreak/>
              <w:t>Leverage existing work</w:t>
            </w:r>
          </w:p>
        </w:tc>
        <w:tc>
          <w:tcPr>
            <w:tcW w:w="1944" w:type="dxa"/>
            <w:hideMark/>
          </w:tcPr>
          <w:p w:rsidR="004670C3" w:rsidRPr="004A7DC7" w:rsidRDefault="004A7DC7" w:rsidP="004A7DC7">
            <w:pPr>
              <w:spacing w:before="200" w:after="200" w:line="276" w:lineRule="auto"/>
              <w:cnfStyle w:val="000000100000"/>
            </w:pPr>
            <w:r w:rsidRPr="004A7DC7">
              <w:t>N/A</w:t>
            </w:r>
          </w:p>
        </w:tc>
        <w:tc>
          <w:tcPr>
            <w:tcW w:w="2056" w:type="dxa"/>
            <w:hideMark/>
          </w:tcPr>
          <w:p w:rsidR="004670C3" w:rsidRPr="004A7DC7" w:rsidRDefault="004A7DC7" w:rsidP="004A7DC7">
            <w:pPr>
              <w:spacing w:before="200" w:after="200" w:line="276" w:lineRule="auto"/>
              <w:cnfStyle w:val="000000100000"/>
            </w:pPr>
            <w:r w:rsidRPr="004A7DC7">
              <w:t>Potential to leverage existing Ruby work</w:t>
            </w:r>
          </w:p>
        </w:tc>
        <w:tc>
          <w:tcPr>
            <w:tcW w:w="1944" w:type="dxa"/>
            <w:hideMark/>
          </w:tcPr>
          <w:p w:rsidR="004670C3" w:rsidRPr="004A7DC7" w:rsidRDefault="004A7DC7" w:rsidP="004A7DC7">
            <w:pPr>
              <w:spacing w:before="200" w:after="200" w:line="276" w:lineRule="auto"/>
              <w:cnfStyle w:val="000000100000"/>
            </w:pPr>
            <w:r w:rsidRPr="004A7DC7">
              <w:t>N/A</w:t>
            </w:r>
          </w:p>
        </w:tc>
        <w:tc>
          <w:tcPr>
            <w:tcW w:w="2056" w:type="dxa"/>
            <w:hideMark/>
          </w:tcPr>
          <w:p w:rsidR="004670C3" w:rsidRPr="004A7DC7" w:rsidRDefault="004A7DC7" w:rsidP="004A7DC7">
            <w:pPr>
              <w:spacing w:before="200" w:after="200" w:line="276" w:lineRule="auto"/>
              <w:cnfStyle w:val="000000100000"/>
            </w:pPr>
            <w:r w:rsidRPr="004A7DC7">
              <w:t>N/A</w:t>
            </w:r>
          </w:p>
        </w:tc>
      </w:tr>
      <w:tr w:rsidR="004A7DC7" w:rsidRPr="004A7DC7" w:rsidTr="004A7DC7">
        <w:trPr>
          <w:trHeight w:val="1478"/>
        </w:trPr>
        <w:tc>
          <w:tcPr>
            <w:cnfStyle w:val="001000000000"/>
            <w:tcW w:w="2080" w:type="dxa"/>
            <w:hideMark/>
          </w:tcPr>
          <w:p w:rsidR="004670C3" w:rsidRPr="004A7DC7" w:rsidRDefault="004A7DC7" w:rsidP="004A7DC7">
            <w:pPr>
              <w:spacing w:before="200" w:after="200" w:line="276" w:lineRule="auto"/>
            </w:pPr>
            <w:r w:rsidRPr="004A7DC7">
              <w:t>Satisfies Project Requirements</w:t>
            </w:r>
          </w:p>
        </w:tc>
        <w:tc>
          <w:tcPr>
            <w:tcW w:w="1944" w:type="dxa"/>
            <w:hideMark/>
          </w:tcPr>
          <w:p w:rsidR="004670C3" w:rsidRPr="004A7DC7" w:rsidRDefault="004A7DC7" w:rsidP="004A7DC7">
            <w:pPr>
              <w:spacing w:before="200" w:after="200" w:line="276" w:lineRule="auto"/>
              <w:cnfStyle w:val="000000000000"/>
            </w:pPr>
            <w:r w:rsidRPr="004A7DC7">
              <w:t>Yes</w:t>
            </w:r>
          </w:p>
        </w:tc>
        <w:tc>
          <w:tcPr>
            <w:tcW w:w="2056" w:type="dxa"/>
            <w:hideMark/>
          </w:tcPr>
          <w:p w:rsidR="004670C3" w:rsidRPr="004A7DC7" w:rsidRDefault="004A7DC7" w:rsidP="004A7DC7">
            <w:pPr>
              <w:spacing w:before="200" w:after="200" w:line="276" w:lineRule="auto"/>
              <w:cnfStyle w:val="000000000000"/>
            </w:pPr>
            <w:r w:rsidRPr="004A7DC7">
              <w:t>No - project requires shift away from Ruby</w:t>
            </w:r>
          </w:p>
        </w:tc>
        <w:tc>
          <w:tcPr>
            <w:tcW w:w="1944" w:type="dxa"/>
            <w:hideMark/>
          </w:tcPr>
          <w:p w:rsidR="004670C3" w:rsidRPr="004A7DC7" w:rsidRDefault="004A7DC7" w:rsidP="004A7DC7">
            <w:pPr>
              <w:spacing w:before="200" w:after="200" w:line="276" w:lineRule="auto"/>
              <w:cnfStyle w:val="000000000000"/>
            </w:pPr>
            <w:r w:rsidRPr="004A7DC7">
              <w:t>Yes</w:t>
            </w:r>
          </w:p>
        </w:tc>
        <w:tc>
          <w:tcPr>
            <w:tcW w:w="2056" w:type="dxa"/>
            <w:hideMark/>
          </w:tcPr>
          <w:p w:rsidR="004670C3" w:rsidRPr="004A7DC7" w:rsidRDefault="004A7DC7" w:rsidP="004A7DC7">
            <w:pPr>
              <w:spacing w:before="200" w:after="200" w:line="276" w:lineRule="auto"/>
              <w:cnfStyle w:val="000000000000"/>
            </w:pPr>
            <w:r w:rsidRPr="004A7DC7">
              <w:t>More research needed</w:t>
            </w:r>
          </w:p>
        </w:tc>
      </w:tr>
    </w:tbl>
    <w:p w:rsidR="00251073" w:rsidRPr="00251073" w:rsidDel="00251073" w:rsidRDefault="00251073" w:rsidP="00251073">
      <w:pPr>
        <w:pStyle w:val="Caption"/>
        <w:keepNext/>
        <w:rPr>
          <w:del w:id="240" w:author="Daniel Brown" w:date="2013-12-05T14:35:00Z"/>
          <w:sz w:val="24"/>
        </w:rPr>
      </w:pPr>
      <w:moveToRangeStart w:id="241" w:author="Daniel Brown" w:date="2013-12-05T14:35:00Z" w:name="move374017459"/>
      <w:moveTo w:id="242" w:author="Daniel Brown" w:date="2013-12-05T14:35:00Z">
        <w:r w:rsidRPr="00251073">
          <w:rPr>
            <w:sz w:val="24"/>
          </w:rPr>
          <w:t xml:space="preserve">Table </w:t>
        </w:r>
        <w:r w:rsidRPr="00251073">
          <w:rPr>
            <w:sz w:val="24"/>
          </w:rPr>
          <w:fldChar w:fldCharType="begin"/>
        </w:r>
        <w:r w:rsidRPr="00251073">
          <w:rPr>
            <w:sz w:val="24"/>
          </w:rPr>
          <w:instrText xml:space="preserve"> SEQ Table \* ARABIC </w:instrText>
        </w:r>
        <w:r w:rsidRPr="00251073">
          <w:rPr>
            <w:sz w:val="24"/>
          </w:rPr>
          <w:fldChar w:fldCharType="separate"/>
        </w:r>
        <w:r w:rsidRPr="00251073">
          <w:rPr>
            <w:noProof/>
            <w:sz w:val="24"/>
          </w:rPr>
          <w:t>1</w:t>
        </w:r>
        <w:r w:rsidRPr="00251073">
          <w:rPr>
            <w:sz w:val="24"/>
          </w:rPr>
          <w:fldChar w:fldCharType="end"/>
        </w:r>
        <w:r w:rsidRPr="00251073">
          <w:rPr>
            <w:sz w:val="24"/>
          </w:rPr>
          <w:t>: Framework selection matrix</w:t>
        </w:r>
      </w:moveTo>
    </w:p>
    <w:moveToRangeEnd w:id="241"/>
    <w:p w:rsidR="00251073" w:rsidRDefault="00251073" w:rsidP="00251073">
      <w:pPr>
        <w:pStyle w:val="Caption"/>
        <w:keepNext/>
        <w:rPr>
          <w:ins w:id="243" w:author="Daniel Brown" w:date="2013-12-05T14:35:00Z"/>
        </w:rPr>
        <w:pPrChange w:id="244" w:author="Daniel Brown" w:date="2013-12-05T14:35:00Z">
          <w:pPr/>
        </w:pPrChange>
      </w:pPr>
    </w:p>
    <w:p w:rsidR="006C64B5" w:rsidRDefault="006C64B5" w:rsidP="006C64B5">
      <w:r>
        <w:t xml:space="preserve">Our evaluation resulted in our selection of the Play Framework. Play had the edge in Ease of Use, Extensibility, and the fact that the HANA APIs are currently using Play. </w:t>
      </w:r>
      <w:proofErr w:type="spellStart"/>
      <w:r>
        <w:t>JRuby</w:t>
      </w:r>
      <w:proofErr w:type="spellEnd"/>
      <w:r>
        <w:t xml:space="preserve"> would have allowed leveraging of previous work, but didn’t fit the project guidelines of transitioning to pure Java. Spring was considered to be easy to use, but didn’t have as many advantages as Play. None of the team members was familiar with Grails. Since speed of development was a primary concern, this led to Grails not being ranked highly.</w:t>
      </w:r>
    </w:p>
    <w:p w:rsidR="006C64B5" w:rsidRDefault="004670C3" w:rsidP="004670C3">
      <w:r>
        <w:t xml:space="preserve">As illustrated in the above table, </w:t>
      </w:r>
      <w:r w:rsidR="006C64B5">
        <w:t>Play provides several advantages and will serve the SenWeb project well going forward.</w:t>
      </w:r>
    </w:p>
    <w:p w:rsidR="006C64B5" w:rsidRDefault="006C64B5" w:rsidP="006C64B5">
      <w:pPr>
        <w:pStyle w:val="Heading1"/>
      </w:pPr>
      <w:bookmarkStart w:id="245" w:name="_Toc374017564"/>
      <w:r w:rsidRPr="006C64B5">
        <w:t>Architecture</w:t>
      </w:r>
      <w:bookmarkEnd w:id="245"/>
    </w:p>
    <w:p w:rsidR="00A26184" w:rsidRPr="00A26184" w:rsidRDefault="00A26184" w:rsidP="00A26184">
      <w:r>
        <w:t xml:space="preserve">In this section, we discuss the four views of the architecture for SenWeb, These views together, are intended to provide as much information to stakeholders as possible, in a way concise format. </w:t>
      </w:r>
    </w:p>
    <w:p w:rsidR="006C64B5" w:rsidRDefault="006C64B5" w:rsidP="006C64B5">
      <w:pPr>
        <w:pStyle w:val="Heading2"/>
      </w:pPr>
      <w:bookmarkStart w:id="246" w:name="_Toc374017565"/>
      <w:r>
        <w:t>Contextual View</w:t>
      </w:r>
      <w:bookmarkEnd w:id="246"/>
    </w:p>
    <w:p w:rsidR="006C64B5" w:rsidRDefault="006C64B5" w:rsidP="006C64B5">
      <w:pPr>
        <w:rPr>
          <w:szCs w:val="24"/>
        </w:rPr>
      </w:pPr>
      <w:r>
        <w:rPr>
          <w:szCs w:val="24"/>
        </w:rPr>
        <w:t xml:space="preserve">The contextual view of a software system describes the relationships, dependencies, and interactions between the system and its environment (the people, systems, and external entities with which it interacts) </w:t>
      </w:r>
      <w:sdt>
        <w:sdtPr>
          <w:rPr>
            <w:szCs w:val="24"/>
          </w:rPr>
          <w:id w:val="1202788194"/>
          <w:citation/>
        </w:sdtPr>
        <w:sdtContent>
          <w:r w:rsidR="00EF43A5">
            <w:rPr>
              <w:szCs w:val="24"/>
            </w:rPr>
            <w:fldChar w:fldCharType="begin"/>
          </w:r>
          <w:r>
            <w:rPr>
              <w:szCs w:val="24"/>
            </w:rPr>
            <w:instrText xml:space="preserve"> CITATION Roz13 \l 1033 </w:instrText>
          </w:r>
          <w:r w:rsidR="00EF43A5">
            <w:rPr>
              <w:szCs w:val="24"/>
            </w:rPr>
            <w:fldChar w:fldCharType="separate"/>
          </w:r>
          <w:r w:rsidRPr="000B49D3">
            <w:rPr>
              <w:noProof/>
              <w:szCs w:val="24"/>
            </w:rPr>
            <w:t>(Rozanski &amp; Woods, 2013)</w:t>
          </w:r>
          <w:r w:rsidR="00EF43A5">
            <w:rPr>
              <w:szCs w:val="24"/>
            </w:rPr>
            <w:fldChar w:fldCharType="end"/>
          </w:r>
        </w:sdtContent>
      </w:sdt>
      <w:r>
        <w:rPr>
          <w:szCs w:val="24"/>
        </w:rPr>
        <w:t xml:space="preserve">. We present the contextual view of SenWeb in </w:t>
      </w:r>
      <w:r w:rsidR="00EF43A5">
        <w:rPr>
          <w:szCs w:val="24"/>
        </w:rPr>
        <w:fldChar w:fldCharType="begin"/>
      </w:r>
      <w:r>
        <w:rPr>
          <w:szCs w:val="24"/>
        </w:rPr>
        <w:instrText xml:space="preserve"> REF _Ref373856841 \h </w:instrText>
      </w:r>
      <w:r w:rsidR="00EF43A5">
        <w:rPr>
          <w:szCs w:val="24"/>
        </w:rPr>
      </w:r>
      <w:r w:rsidR="00EF43A5">
        <w:rPr>
          <w:szCs w:val="24"/>
        </w:rPr>
        <w:fldChar w:fldCharType="separate"/>
      </w:r>
      <w:r>
        <w:t xml:space="preserve">Figure </w:t>
      </w:r>
      <w:r>
        <w:rPr>
          <w:noProof/>
        </w:rPr>
        <w:t>1</w:t>
      </w:r>
      <w:r>
        <w:t>: UML Context Diagram</w:t>
      </w:r>
      <w:r w:rsidR="00EF43A5">
        <w:rPr>
          <w:szCs w:val="24"/>
        </w:rPr>
        <w:fldChar w:fldCharType="end"/>
      </w:r>
      <w:r>
        <w:rPr>
          <w:szCs w:val="24"/>
        </w:rPr>
        <w:t>.</w:t>
      </w:r>
    </w:p>
    <w:p w:rsidR="00572D42" w:rsidRDefault="006C64B5" w:rsidP="00572D42">
      <w:pPr>
        <w:keepNext/>
      </w:pPr>
      <w:r w:rsidRPr="006C64B5">
        <w:rPr>
          <w:noProof/>
          <w:lang w:bidi="ar-SA"/>
        </w:rPr>
        <w:lastRenderedPageBreak/>
        <w:drawing>
          <wp:inline distT="0" distB="0" distL="0" distR="0">
            <wp:extent cx="5943182" cy="2720975"/>
            <wp:effectExtent l="19050" t="0" r="418" b="0"/>
            <wp:docPr id="13" name="Picture 0" descr="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15" cstate="print"/>
                    <a:stretch>
                      <a:fillRect/>
                    </a:stretch>
                  </pic:blipFill>
                  <pic:spPr>
                    <a:xfrm>
                      <a:off x="0" y="0"/>
                      <a:ext cx="5943182" cy="2720975"/>
                    </a:xfrm>
                    <a:prstGeom prst="rect">
                      <a:avLst/>
                    </a:prstGeom>
                  </pic:spPr>
                </pic:pic>
              </a:graphicData>
            </a:graphic>
          </wp:inline>
        </w:drawing>
      </w:r>
    </w:p>
    <w:p w:rsidR="006C64B5" w:rsidRPr="00251073" w:rsidRDefault="00572D42" w:rsidP="00572D42">
      <w:pPr>
        <w:pStyle w:val="Caption"/>
        <w:rPr>
          <w:sz w:val="24"/>
          <w:rPrChange w:id="247" w:author="Daniel Brown" w:date="2013-12-05T14:34:00Z">
            <w:rPr/>
          </w:rPrChange>
        </w:rPr>
      </w:pPr>
      <w:bookmarkStart w:id="248" w:name="_Toc373941446"/>
      <w:r w:rsidRPr="00251073">
        <w:rPr>
          <w:sz w:val="24"/>
          <w:rPrChange w:id="249" w:author="Daniel Brown" w:date="2013-12-05T14:34:00Z">
            <w:rPr/>
          </w:rPrChange>
        </w:rPr>
        <w:t xml:space="preserve">Figure </w:t>
      </w:r>
      <w:r w:rsidR="00EF43A5" w:rsidRPr="00251073">
        <w:rPr>
          <w:sz w:val="24"/>
          <w:rPrChange w:id="250" w:author="Daniel Brown" w:date="2013-12-05T14:34:00Z">
            <w:rPr/>
          </w:rPrChange>
        </w:rPr>
        <w:fldChar w:fldCharType="begin"/>
      </w:r>
      <w:r w:rsidR="00EF43A5" w:rsidRPr="00251073">
        <w:rPr>
          <w:sz w:val="24"/>
          <w:rPrChange w:id="251" w:author="Daniel Brown" w:date="2013-12-05T14:34:00Z">
            <w:rPr/>
          </w:rPrChange>
        </w:rPr>
        <w:instrText xml:space="preserve"> SEQ Figure \* ARABIC </w:instrText>
      </w:r>
      <w:r w:rsidR="00EF43A5" w:rsidRPr="00251073">
        <w:rPr>
          <w:sz w:val="24"/>
          <w:rPrChange w:id="252" w:author="Daniel Brown" w:date="2013-12-05T14:34:00Z">
            <w:rPr/>
          </w:rPrChange>
        </w:rPr>
        <w:fldChar w:fldCharType="separate"/>
      </w:r>
      <w:r w:rsidR="00CF7A74" w:rsidRPr="00251073">
        <w:rPr>
          <w:noProof/>
          <w:sz w:val="24"/>
          <w:rPrChange w:id="253" w:author="Daniel Brown" w:date="2013-12-05T14:34:00Z">
            <w:rPr>
              <w:noProof/>
            </w:rPr>
          </w:rPrChange>
        </w:rPr>
        <w:t>1</w:t>
      </w:r>
      <w:r w:rsidR="00EF43A5" w:rsidRPr="00251073">
        <w:rPr>
          <w:sz w:val="24"/>
          <w:rPrChange w:id="254" w:author="Daniel Brown" w:date="2013-12-05T14:34:00Z">
            <w:rPr/>
          </w:rPrChange>
        </w:rPr>
        <w:fldChar w:fldCharType="end"/>
      </w:r>
      <w:r w:rsidRPr="00251073">
        <w:rPr>
          <w:sz w:val="24"/>
          <w:rPrChange w:id="255" w:author="Daniel Brown" w:date="2013-12-05T14:34:00Z">
            <w:rPr/>
          </w:rPrChange>
        </w:rPr>
        <w:t xml:space="preserve">: </w:t>
      </w:r>
      <w:r w:rsidR="00CF7A74" w:rsidRPr="00251073">
        <w:rPr>
          <w:sz w:val="24"/>
          <w:rPrChange w:id="256" w:author="Daniel Brown" w:date="2013-12-05T14:34:00Z">
            <w:rPr/>
          </w:rPrChange>
        </w:rPr>
        <w:t xml:space="preserve">UML </w:t>
      </w:r>
      <w:r w:rsidRPr="00251073">
        <w:rPr>
          <w:sz w:val="24"/>
          <w:rPrChange w:id="257" w:author="Daniel Brown" w:date="2013-12-05T14:34:00Z">
            <w:rPr/>
          </w:rPrChange>
        </w:rPr>
        <w:t xml:space="preserve">Context </w:t>
      </w:r>
      <w:r w:rsidR="00CF7A74" w:rsidRPr="00251073">
        <w:rPr>
          <w:sz w:val="24"/>
          <w:rPrChange w:id="258" w:author="Daniel Brown" w:date="2013-12-05T14:34:00Z">
            <w:rPr/>
          </w:rPrChange>
        </w:rPr>
        <w:t>Diagram</w:t>
      </w:r>
      <w:bookmarkEnd w:id="248"/>
    </w:p>
    <w:p w:rsidR="00CF7A74" w:rsidRDefault="00CF7A74" w:rsidP="00CF7A74">
      <w:pPr>
        <w:pStyle w:val="Heading2"/>
      </w:pPr>
      <w:bookmarkStart w:id="259" w:name="_Toc374017566"/>
      <w:r>
        <w:t>Funtional View</w:t>
      </w:r>
      <w:bookmarkEnd w:id="259"/>
    </w:p>
    <w:p w:rsidR="00CF7A74" w:rsidRPr="00D8330D" w:rsidRDefault="00CF7A74" w:rsidP="00CF7A74">
      <w:r>
        <w:t xml:space="preserve">The functional view point describes the system’s runtime functional elements and their responsibilities, interfaces, and primary interactions </w:t>
      </w:r>
      <w:sdt>
        <w:sdtPr>
          <w:id w:val="1202788196"/>
          <w:citation/>
        </w:sdtPr>
        <w:sdtContent>
          <w:r w:rsidR="00EF43A5">
            <w:fldChar w:fldCharType="begin"/>
          </w:r>
          <w:r w:rsidR="0009003E">
            <w:instrText xml:space="preserve"> CITATION Roz13 \l 1033 </w:instrText>
          </w:r>
          <w:r w:rsidR="00EF43A5">
            <w:fldChar w:fldCharType="separate"/>
          </w:r>
          <w:r>
            <w:rPr>
              <w:noProof/>
            </w:rPr>
            <w:t>(Rozanski &amp; Woods, 2013)</w:t>
          </w:r>
          <w:r w:rsidR="00EF43A5">
            <w:rPr>
              <w:noProof/>
            </w:rPr>
            <w:fldChar w:fldCharType="end"/>
          </w:r>
        </w:sdtContent>
      </w:sdt>
      <w:r>
        <w:t xml:space="preserve">. Thus it is used to document the functional capabilities of the system. We describe the functional view of the SenWeb in </w:t>
      </w:r>
      <w:r w:rsidR="00EF43A5">
        <w:fldChar w:fldCharType="begin"/>
      </w:r>
      <w:r w:rsidR="004A7DC7">
        <w:instrText xml:space="preserve"> REF _Ref373941579 \h </w:instrText>
      </w:r>
      <w:r w:rsidR="00EF43A5">
        <w:fldChar w:fldCharType="separate"/>
      </w:r>
      <w:r w:rsidR="004A7DC7">
        <w:t xml:space="preserve">Figure </w:t>
      </w:r>
      <w:r w:rsidR="004A7DC7">
        <w:rPr>
          <w:noProof/>
        </w:rPr>
        <w:t>2</w:t>
      </w:r>
      <w:r w:rsidR="00EF43A5">
        <w:fldChar w:fldCharType="end"/>
      </w:r>
      <w:r>
        <w:t>.</w:t>
      </w:r>
    </w:p>
    <w:p w:rsidR="00CF7A74" w:rsidRDefault="00CF7A74" w:rsidP="00CF7A74">
      <w:pPr>
        <w:keepNext/>
      </w:pPr>
      <w:r>
        <w:rPr>
          <w:noProof/>
          <w:lang w:bidi="ar-SA"/>
        </w:rPr>
        <w:lastRenderedPageBreak/>
        <w:drawing>
          <wp:inline distT="0" distB="0" distL="0" distR="0">
            <wp:extent cx="5524500" cy="4953000"/>
            <wp:effectExtent l="19050" t="0" r="0" b="0"/>
            <wp:docPr id="15" name="Picture 14" descr="function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_view.png"/>
                    <pic:cNvPicPr/>
                  </pic:nvPicPr>
                  <pic:blipFill>
                    <a:blip r:embed="rId16" cstate="print"/>
                    <a:stretch>
                      <a:fillRect/>
                    </a:stretch>
                  </pic:blipFill>
                  <pic:spPr>
                    <a:xfrm>
                      <a:off x="0" y="0"/>
                      <a:ext cx="5524500" cy="4953000"/>
                    </a:xfrm>
                    <a:prstGeom prst="rect">
                      <a:avLst/>
                    </a:prstGeom>
                  </pic:spPr>
                </pic:pic>
              </a:graphicData>
            </a:graphic>
          </wp:inline>
        </w:drawing>
      </w:r>
    </w:p>
    <w:p w:rsidR="00572D42" w:rsidRPr="00251073" w:rsidRDefault="00CF7A74" w:rsidP="00CF7A74">
      <w:pPr>
        <w:pStyle w:val="Caption"/>
        <w:rPr>
          <w:sz w:val="24"/>
          <w:rPrChange w:id="260" w:author="Daniel Brown" w:date="2013-12-05T14:34:00Z">
            <w:rPr/>
          </w:rPrChange>
        </w:rPr>
      </w:pPr>
      <w:bookmarkStart w:id="261" w:name="_Ref373941579"/>
      <w:bookmarkStart w:id="262" w:name="_Toc373941447"/>
      <w:r w:rsidRPr="00251073">
        <w:rPr>
          <w:sz w:val="24"/>
          <w:rPrChange w:id="263" w:author="Daniel Brown" w:date="2013-12-05T14:34:00Z">
            <w:rPr/>
          </w:rPrChange>
        </w:rPr>
        <w:t xml:space="preserve">Figure </w:t>
      </w:r>
      <w:r w:rsidR="00EF43A5" w:rsidRPr="00251073">
        <w:rPr>
          <w:sz w:val="24"/>
          <w:rPrChange w:id="264" w:author="Daniel Brown" w:date="2013-12-05T14:34:00Z">
            <w:rPr/>
          </w:rPrChange>
        </w:rPr>
        <w:fldChar w:fldCharType="begin"/>
      </w:r>
      <w:r w:rsidR="00EF43A5" w:rsidRPr="00251073">
        <w:rPr>
          <w:sz w:val="24"/>
          <w:rPrChange w:id="265" w:author="Daniel Brown" w:date="2013-12-05T14:34:00Z">
            <w:rPr/>
          </w:rPrChange>
        </w:rPr>
        <w:instrText xml:space="preserve"> SEQ Figure \* ARABIC </w:instrText>
      </w:r>
      <w:r w:rsidR="00EF43A5" w:rsidRPr="00251073">
        <w:rPr>
          <w:sz w:val="24"/>
          <w:rPrChange w:id="266" w:author="Daniel Brown" w:date="2013-12-05T14:34:00Z">
            <w:rPr/>
          </w:rPrChange>
        </w:rPr>
        <w:fldChar w:fldCharType="separate"/>
      </w:r>
      <w:r w:rsidRPr="00251073">
        <w:rPr>
          <w:noProof/>
          <w:sz w:val="24"/>
          <w:rPrChange w:id="267" w:author="Daniel Brown" w:date="2013-12-05T14:34:00Z">
            <w:rPr>
              <w:noProof/>
            </w:rPr>
          </w:rPrChange>
        </w:rPr>
        <w:t>2</w:t>
      </w:r>
      <w:r w:rsidR="00EF43A5" w:rsidRPr="00251073">
        <w:rPr>
          <w:sz w:val="24"/>
          <w:rPrChange w:id="268" w:author="Daniel Brown" w:date="2013-12-05T14:34:00Z">
            <w:rPr/>
          </w:rPrChange>
        </w:rPr>
        <w:fldChar w:fldCharType="end"/>
      </w:r>
      <w:bookmarkEnd w:id="261"/>
      <w:r w:rsidRPr="00251073">
        <w:rPr>
          <w:sz w:val="24"/>
          <w:rPrChange w:id="269" w:author="Daniel Brown" w:date="2013-12-05T14:34:00Z">
            <w:rPr/>
          </w:rPrChange>
        </w:rPr>
        <w:t xml:space="preserve">: UML </w:t>
      </w:r>
      <w:r w:rsidR="004A7DC7" w:rsidRPr="00251073">
        <w:rPr>
          <w:sz w:val="24"/>
          <w:rPrChange w:id="270" w:author="Daniel Brown" w:date="2013-12-05T14:34:00Z">
            <w:rPr/>
          </w:rPrChange>
        </w:rPr>
        <w:t>Functional</w:t>
      </w:r>
      <w:r w:rsidRPr="00251073">
        <w:rPr>
          <w:sz w:val="24"/>
          <w:rPrChange w:id="271" w:author="Daniel Brown" w:date="2013-12-05T14:34:00Z">
            <w:rPr/>
          </w:rPrChange>
        </w:rPr>
        <w:t xml:space="preserve"> (Component) Diagram</w:t>
      </w:r>
      <w:bookmarkEnd w:id="262"/>
    </w:p>
    <w:p w:rsidR="006C64B5" w:rsidRDefault="006C64B5" w:rsidP="006C64B5">
      <w:pPr>
        <w:pStyle w:val="Heading2"/>
      </w:pPr>
      <w:bookmarkStart w:id="272" w:name="_Toc374017567"/>
      <w:r>
        <w:rPr>
          <w:rFonts w:ascii="Trebuchet MS" w:hAnsi="Trebuchet MS"/>
          <w:color w:val="000000"/>
          <w:sz w:val="24"/>
          <w:szCs w:val="24"/>
        </w:rPr>
        <w:t>Logical View</w:t>
      </w:r>
      <w:bookmarkEnd w:id="272"/>
    </w:p>
    <w:p w:rsidR="006C64B5" w:rsidRDefault="006C64B5" w:rsidP="006C64B5">
      <w:r>
        <w:t xml:space="preserve">The logical view describes how various entities and services are linked together in the application and how they interact with each other in order to process information. </w:t>
      </w:r>
      <w:r w:rsidR="00EF43A5">
        <w:fldChar w:fldCharType="begin"/>
      </w:r>
      <w:r w:rsidR="00CF7A74">
        <w:instrText xml:space="preserve"> REF _Ref373938881 \h </w:instrText>
      </w:r>
      <w:r w:rsidR="00EF43A5">
        <w:fldChar w:fldCharType="separate"/>
      </w:r>
      <w:r w:rsidR="00CF7A74">
        <w:t xml:space="preserve">Figure </w:t>
      </w:r>
      <w:r w:rsidR="00CF7A74">
        <w:rPr>
          <w:noProof/>
        </w:rPr>
        <w:t>3</w:t>
      </w:r>
      <w:r w:rsidR="00EF43A5">
        <w:fldChar w:fldCharType="end"/>
      </w:r>
      <w:r>
        <w:t xml:space="preserve"> describes the logical view of Se</w:t>
      </w:r>
      <w:ins w:id="273" w:author="Abhinav Trivedi" w:date="2013-12-05T10:54:00Z">
        <w:r w:rsidR="0009003E">
          <w:t>n</w:t>
        </w:r>
      </w:ins>
      <w:del w:id="274" w:author="Abhinav Trivedi" w:date="2013-12-05T10:54:00Z">
        <w:r w:rsidDel="0009003E">
          <w:delText>c</w:delText>
        </w:r>
      </w:del>
      <w:r>
        <w:t>Web application.  </w:t>
      </w:r>
    </w:p>
    <w:p w:rsidR="00572D42" w:rsidRDefault="006C64B5" w:rsidP="00572D42">
      <w:pPr>
        <w:keepNext/>
      </w:pPr>
      <w:r>
        <w:rPr>
          <w:noProof/>
          <w:lang w:bidi="ar-SA"/>
        </w:rPr>
        <w:lastRenderedPageBreak/>
        <w:drawing>
          <wp:inline distT="0" distB="0" distL="0" distR="0">
            <wp:extent cx="5943600" cy="4855324"/>
            <wp:effectExtent l="19050" t="0" r="0" b="0"/>
            <wp:docPr id="11" name="docs-internal-guid--3c48b12-c02e-80b1-2f6f-016e967eca0b" descr="https://lh4.googleusercontent.com/VG6KgV52JyeJERbIs86iLtdSVrmagC0mTf8p12diOOOOwexMQnbkG0-kOE73irHW1hP8VaqSPUxY1673U1JjmMlNcUINvNMNH02EU4AO8YFtWj890pEVRJ30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c48b12-c02e-80b1-2f6f-016e967eca0b" descr="https://lh4.googleusercontent.com/VG6KgV52JyeJERbIs86iLtdSVrmagC0mTf8p12diOOOOwexMQnbkG0-kOE73irHW1hP8VaqSPUxY1673U1JjmMlNcUINvNMNH02EU4AO8YFtWj890pEVRJ30wQ"/>
                    <pic:cNvPicPr>
                      <a:picLocks noChangeAspect="1" noChangeArrowheads="1"/>
                    </pic:cNvPicPr>
                  </pic:nvPicPr>
                  <pic:blipFill>
                    <a:blip r:embed="rId17" cstate="print"/>
                    <a:srcRect/>
                    <a:stretch>
                      <a:fillRect/>
                    </a:stretch>
                  </pic:blipFill>
                  <pic:spPr bwMode="auto">
                    <a:xfrm>
                      <a:off x="0" y="0"/>
                      <a:ext cx="5943600" cy="4855324"/>
                    </a:xfrm>
                    <a:prstGeom prst="rect">
                      <a:avLst/>
                    </a:prstGeom>
                    <a:noFill/>
                    <a:ln w="9525">
                      <a:noFill/>
                      <a:miter lim="800000"/>
                      <a:headEnd/>
                      <a:tailEnd/>
                    </a:ln>
                  </pic:spPr>
                </pic:pic>
              </a:graphicData>
            </a:graphic>
          </wp:inline>
        </w:drawing>
      </w:r>
    </w:p>
    <w:p w:rsidR="006E05AF" w:rsidRPr="00251073" w:rsidRDefault="00572D42" w:rsidP="00572D42">
      <w:pPr>
        <w:pStyle w:val="Caption"/>
        <w:rPr>
          <w:ins w:id="275" w:author="Abhinav Trivedi" w:date="2013-12-05T10:54:00Z"/>
          <w:sz w:val="24"/>
          <w:rPrChange w:id="276" w:author="Daniel Brown" w:date="2013-12-05T14:34:00Z">
            <w:rPr>
              <w:ins w:id="277" w:author="Abhinav Trivedi" w:date="2013-12-05T10:54:00Z"/>
            </w:rPr>
          </w:rPrChange>
        </w:rPr>
      </w:pPr>
      <w:bookmarkStart w:id="278" w:name="_Ref373938881"/>
      <w:bookmarkStart w:id="279" w:name="_Toc373941448"/>
      <w:r w:rsidRPr="00251073">
        <w:rPr>
          <w:sz w:val="24"/>
          <w:rPrChange w:id="280" w:author="Daniel Brown" w:date="2013-12-05T14:34:00Z">
            <w:rPr/>
          </w:rPrChange>
        </w:rPr>
        <w:t xml:space="preserve">Figure </w:t>
      </w:r>
      <w:r w:rsidR="00EF43A5" w:rsidRPr="00251073">
        <w:rPr>
          <w:sz w:val="24"/>
          <w:rPrChange w:id="281" w:author="Daniel Brown" w:date="2013-12-05T14:34:00Z">
            <w:rPr/>
          </w:rPrChange>
        </w:rPr>
        <w:fldChar w:fldCharType="begin"/>
      </w:r>
      <w:r w:rsidR="00EF43A5" w:rsidRPr="00251073">
        <w:rPr>
          <w:sz w:val="24"/>
          <w:rPrChange w:id="282" w:author="Daniel Brown" w:date="2013-12-05T14:34:00Z">
            <w:rPr/>
          </w:rPrChange>
        </w:rPr>
        <w:instrText xml:space="preserve"> SEQ Figure \* ARABIC </w:instrText>
      </w:r>
      <w:r w:rsidR="00EF43A5" w:rsidRPr="00251073">
        <w:rPr>
          <w:sz w:val="24"/>
          <w:rPrChange w:id="283" w:author="Daniel Brown" w:date="2013-12-05T14:34:00Z">
            <w:rPr/>
          </w:rPrChange>
        </w:rPr>
        <w:fldChar w:fldCharType="separate"/>
      </w:r>
      <w:r w:rsidR="00CF7A74" w:rsidRPr="00251073">
        <w:rPr>
          <w:noProof/>
          <w:sz w:val="24"/>
          <w:rPrChange w:id="284" w:author="Daniel Brown" w:date="2013-12-05T14:34:00Z">
            <w:rPr>
              <w:noProof/>
            </w:rPr>
          </w:rPrChange>
        </w:rPr>
        <w:t>3</w:t>
      </w:r>
      <w:r w:rsidR="00EF43A5" w:rsidRPr="00251073">
        <w:rPr>
          <w:sz w:val="24"/>
          <w:rPrChange w:id="285" w:author="Daniel Brown" w:date="2013-12-05T14:34:00Z">
            <w:rPr/>
          </w:rPrChange>
        </w:rPr>
        <w:fldChar w:fldCharType="end"/>
      </w:r>
      <w:bookmarkEnd w:id="278"/>
      <w:r w:rsidRPr="00251073">
        <w:rPr>
          <w:sz w:val="24"/>
          <w:rPrChange w:id="286" w:author="Daniel Brown" w:date="2013-12-05T14:34:00Z">
            <w:rPr/>
          </w:rPrChange>
        </w:rPr>
        <w:t>: Logical View</w:t>
      </w:r>
      <w:bookmarkEnd w:id="279"/>
    </w:p>
    <w:p w:rsidR="0009003E" w:rsidRPr="0009003E" w:rsidRDefault="0009003E" w:rsidP="0009003E">
      <w:pPr>
        <w:jc w:val="both"/>
        <w:rPr>
          <w:ins w:id="287" w:author="Abhinav Trivedi" w:date="2013-12-05T10:54:00Z"/>
        </w:rPr>
      </w:pPr>
      <w:ins w:id="288" w:author="Abhinav Trivedi" w:date="2013-12-05T10:54:00Z">
        <w:r w:rsidRPr="0009003E">
          <w:t xml:space="preserve">Team has put a lot of emphasis on generalizing the request-response contract between SenWeb and the underlying RESTful API. The request objects built for making the call to REST APIs are created in such a way that they can be modified without changing the View layer. Similarly, the query argument objects and response components are also segregated to facilitate any changes in the API signature. This layer also provides a way to mediate the response into models that can be easily consumed by the view. Hence, </w:t>
        </w:r>
        <w:r>
          <w:t>when</w:t>
        </w:r>
        <w:r w:rsidRPr="0009003E">
          <w:t xml:space="preserve"> </w:t>
        </w:r>
      </w:ins>
      <w:ins w:id="289" w:author="Abhinav Trivedi" w:date="2013-12-05T10:55:00Z">
        <w:r>
          <w:t xml:space="preserve">REST </w:t>
        </w:r>
      </w:ins>
      <w:ins w:id="290" w:author="Abhinav Trivedi" w:date="2013-12-05T10:54:00Z">
        <w:r w:rsidRPr="0009003E">
          <w:t xml:space="preserve">API </w:t>
        </w:r>
        <w:r>
          <w:t>is</w:t>
        </w:r>
        <w:r w:rsidRPr="0009003E">
          <w:t xml:space="preserve"> enhanced</w:t>
        </w:r>
      </w:ins>
      <w:ins w:id="291" w:author="Abhinav Trivedi" w:date="2013-12-05T10:55:00Z">
        <w:r>
          <w:t xml:space="preserve"> in future</w:t>
        </w:r>
      </w:ins>
      <w:ins w:id="292" w:author="Abhinav Trivedi" w:date="2013-12-05T10:54:00Z">
        <w:r w:rsidRPr="0009003E">
          <w:t xml:space="preserve">, the changes can be mediated at QueryRequest and Query Response object without having to re-plumb the entire model/view layer. </w:t>
        </w:r>
      </w:ins>
    </w:p>
    <w:p w:rsidR="00251073" w:rsidRDefault="00251073">
      <w:pPr>
        <w:jc w:val="both"/>
        <w:pPrChange w:id="293" w:author="Abhinav Trivedi" w:date="2013-12-05T10:54:00Z">
          <w:pPr>
            <w:pStyle w:val="Caption"/>
          </w:pPr>
        </w:pPrChange>
      </w:pPr>
    </w:p>
    <w:p w:rsidR="006C64B5" w:rsidRDefault="006C64B5" w:rsidP="006C64B5">
      <w:pPr>
        <w:pStyle w:val="Heading2"/>
      </w:pPr>
      <w:bookmarkStart w:id="294" w:name="_Toc374017568"/>
      <w:r>
        <w:rPr>
          <w:rFonts w:ascii="Trebuchet MS" w:hAnsi="Trebuchet MS"/>
          <w:color w:val="000000"/>
          <w:sz w:val="24"/>
          <w:szCs w:val="24"/>
        </w:rPr>
        <w:t>Information View</w:t>
      </w:r>
      <w:bookmarkEnd w:id="294"/>
    </w:p>
    <w:p w:rsidR="006C64B5" w:rsidRDefault="006C64B5" w:rsidP="006C64B5">
      <w:r>
        <w:lastRenderedPageBreak/>
        <w:t xml:space="preserve">The information view primarily depicts the flow of information through the system; how this information is retrieved, stored and presented to the end user. </w:t>
      </w:r>
      <w:r w:rsidR="00EF43A5">
        <w:fldChar w:fldCharType="begin"/>
      </w:r>
      <w:r w:rsidR="00CF7A74">
        <w:instrText xml:space="preserve"> REF _Ref373938859 \h </w:instrText>
      </w:r>
      <w:r w:rsidR="00EF43A5">
        <w:fldChar w:fldCharType="separate"/>
      </w:r>
      <w:r w:rsidR="00CF7A74">
        <w:t xml:space="preserve">Figure </w:t>
      </w:r>
      <w:r w:rsidR="00CF7A74">
        <w:rPr>
          <w:noProof/>
        </w:rPr>
        <w:t>4</w:t>
      </w:r>
      <w:r w:rsidR="00EF43A5">
        <w:fldChar w:fldCharType="end"/>
      </w:r>
      <w:r w:rsidR="00CF7A74">
        <w:t xml:space="preserve"> </w:t>
      </w:r>
      <w:r>
        <w:t>describes the models and their relationship in the application.</w:t>
      </w:r>
    </w:p>
    <w:p w:rsidR="00572D42" w:rsidRDefault="006C64B5" w:rsidP="00572D42">
      <w:pPr>
        <w:keepNext/>
      </w:pPr>
      <w:r>
        <w:rPr>
          <w:noProof/>
          <w:lang w:bidi="ar-SA"/>
        </w:rPr>
        <w:drawing>
          <wp:inline distT="0" distB="0" distL="0" distR="0">
            <wp:extent cx="5943600" cy="3802679"/>
            <wp:effectExtent l="19050" t="0" r="0" b="0"/>
            <wp:docPr id="12" name="docs-internal-guid-7ccb89ca-c02f-e108-082d-9550ddde221c" descr="https://lh6.googleusercontent.com/lR9W9wJ_22KQtN4rUbX0GNnqGrFQ2g3cJ00T--eWhQ75Lq0t-uYo3IPdmjBufjkhqkh9_2p0vMUI2bOjGvbTZuNn1LPQ1btrNAQQda0lCHt0sixI6kSR8CEZ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ccb89ca-c02f-e108-082d-9550ddde221c" descr="https://lh6.googleusercontent.com/lR9W9wJ_22KQtN4rUbX0GNnqGrFQ2g3cJ00T--eWhQ75Lq0t-uYo3IPdmjBufjkhqkh9_2p0vMUI2bOjGvbTZuNn1LPQ1btrNAQQda0lCHt0sixI6kSR8CEZqQ"/>
                    <pic:cNvPicPr>
                      <a:picLocks noChangeAspect="1" noChangeArrowheads="1"/>
                    </pic:cNvPicPr>
                  </pic:nvPicPr>
                  <pic:blipFill>
                    <a:blip r:embed="rId18" cstate="print"/>
                    <a:srcRect/>
                    <a:stretch>
                      <a:fillRect/>
                    </a:stretch>
                  </pic:blipFill>
                  <pic:spPr bwMode="auto">
                    <a:xfrm>
                      <a:off x="0" y="0"/>
                      <a:ext cx="5943600" cy="3802679"/>
                    </a:xfrm>
                    <a:prstGeom prst="rect">
                      <a:avLst/>
                    </a:prstGeom>
                    <a:noFill/>
                    <a:ln w="9525">
                      <a:noFill/>
                      <a:miter lim="800000"/>
                      <a:headEnd/>
                      <a:tailEnd/>
                    </a:ln>
                  </pic:spPr>
                </pic:pic>
              </a:graphicData>
            </a:graphic>
          </wp:inline>
        </w:drawing>
      </w:r>
    </w:p>
    <w:p w:rsidR="006C64B5" w:rsidRPr="00251073" w:rsidRDefault="00572D42" w:rsidP="00572D42">
      <w:pPr>
        <w:pStyle w:val="Caption"/>
        <w:rPr>
          <w:ins w:id="295" w:author="Abhinav Trivedi" w:date="2013-12-05T10:52:00Z"/>
          <w:sz w:val="24"/>
          <w:rPrChange w:id="296" w:author="Daniel Brown" w:date="2013-12-05T14:34:00Z">
            <w:rPr>
              <w:ins w:id="297" w:author="Abhinav Trivedi" w:date="2013-12-05T10:52:00Z"/>
            </w:rPr>
          </w:rPrChange>
        </w:rPr>
      </w:pPr>
      <w:bookmarkStart w:id="298" w:name="_Ref373938859"/>
      <w:bookmarkStart w:id="299" w:name="_Toc373941449"/>
      <w:r w:rsidRPr="00251073">
        <w:rPr>
          <w:sz w:val="24"/>
          <w:rPrChange w:id="300" w:author="Daniel Brown" w:date="2013-12-05T14:34:00Z">
            <w:rPr/>
          </w:rPrChange>
        </w:rPr>
        <w:t xml:space="preserve">Figure </w:t>
      </w:r>
      <w:r w:rsidR="00EF43A5" w:rsidRPr="00251073">
        <w:rPr>
          <w:sz w:val="24"/>
          <w:rPrChange w:id="301" w:author="Daniel Brown" w:date="2013-12-05T14:34:00Z">
            <w:rPr/>
          </w:rPrChange>
        </w:rPr>
        <w:fldChar w:fldCharType="begin"/>
      </w:r>
      <w:r w:rsidR="00EF43A5" w:rsidRPr="00251073">
        <w:rPr>
          <w:sz w:val="24"/>
          <w:rPrChange w:id="302" w:author="Daniel Brown" w:date="2013-12-05T14:34:00Z">
            <w:rPr/>
          </w:rPrChange>
        </w:rPr>
        <w:instrText xml:space="preserve"> SEQ Figure \* ARABIC </w:instrText>
      </w:r>
      <w:r w:rsidR="00EF43A5" w:rsidRPr="00251073">
        <w:rPr>
          <w:sz w:val="24"/>
          <w:rPrChange w:id="303" w:author="Daniel Brown" w:date="2013-12-05T14:34:00Z">
            <w:rPr/>
          </w:rPrChange>
        </w:rPr>
        <w:fldChar w:fldCharType="separate"/>
      </w:r>
      <w:r w:rsidR="00CF7A74" w:rsidRPr="00251073">
        <w:rPr>
          <w:noProof/>
          <w:sz w:val="24"/>
          <w:rPrChange w:id="304" w:author="Daniel Brown" w:date="2013-12-05T14:34:00Z">
            <w:rPr>
              <w:noProof/>
            </w:rPr>
          </w:rPrChange>
        </w:rPr>
        <w:t>4</w:t>
      </w:r>
      <w:r w:rsidR="00EF43A5" w:rsidRPr="00251073">
        <w:rPr>
          <w:sz w:val="24"/>
          <w:rPrChange w:id="305" w:author="Daniel Brown" w:date="2013-12-05T14:34:00Z">
            <w:rPr/>
          </w:rPrChange>
        </w:rPr>
        <w:fldChar w:fldCharType="end"/>
      </w:r>
      <w:bookmarkEnd w:id="298"/>
      <w:r w:rsidRPr="00251073">
        <w:rPr>
          <w:sz w:val="24"/>
          <w:rPrChange w:id="306" w:author="Daniel Brown" w:date="2013-12-05T14:34:00Z">
            <w:rPr/>
          </w:rPrChange>
        </w:rPr>
        <w:t>: Information View</w:t>
      </w:r>
      <w:bookmarkEnd w:id="299"/>
    </w:p>
    <w:p w:rsidR="00251073" w:rsidRDefault="0009003E">
      <w:pPr>
        <w:jc w:val="both"/>
        <w:rPr>
          <w:ins w:id="307" w:author="Abhinav Trivedi" w:date="2013-12-05T10:52:00Z"/>
        </w:rPr>
        <w:pPrChange w:id="308" w:author="Abhinav Trivedi" w:date="2013-12-05T10:53:00Z">
          <w:pPr/>
        </w:pPrChange>
      </w:pPr>
      <w:ins w:id="309" w:author="Abhinav Trivedi" w:date="2013-12-05T10:52:00Z">
        <w:r w:rsidRPr="0009003E">
          <w:t>The SenWeb application uses Sensor Application’s RESTful APIs to retrieve and visualize  information for the end user. As per its design, the application does not have a dedicated backend system of its own. Alternatively, this application parses formatted responses from the API (e.g JSON, XML responses) to generate its own models. This allows the system to decouple the visualization layer from the underlying API to a large extent.</w:t>
        </w:r>
      </w:ins>
    </w:p>
    <w:p w:rsidR="00251073" w:rsidRDefault="00251073">
      <w:pPr>
        <w:pPrChange w:id="310" w:author="Abhinav Trivedi" w:date="2013-12-05T10:52:00Z">
          <w:pPr>
            <w:pStyle w:val="Caption"/>
          </w:pPr>
        </w:pPrChange>
      </w:pPr>
    </w:p>
    <w:p w:rsidR="00D76295" w:rsidRDefault="00D76295" w:rsidP="00D76295">
      <w:pPr>
        <w:pStyle w:val="Heading1"/>
      </w:pPr>
      <w:bookmarkStart w:id="311" w:name="_Toc374017569"/>
      <w:r w:rsidRPr="00D76295">
        <w:t>Documentation</w:t>
      </w:r>
      <w:r>
        <w:t xml:space="preserve"> and Testing</w:t>
      </w:r>
      <w:bookmarkEnd w:id="311"/>
    </w:p>
    <w:p w:rsidR="00D76295" w:rsidRDefault="00D76295" w:rsidP="00542498">
      <w:r>
        <w:t>SenWeb follows the Documentation and Testing guidelines as defined by the Governance team. The Documentation Guidelines that SenWeb follows, defined by Governance, are to document all classes with class level and method level comments, as well as commenting the static variables appropriately in Interfaces and Classes. The SenWeb codebase is commented in order to generate documentation from the JDK “javadoc” tool.</w:t>
      </w:r>
    </w:p>
    <w:p w:rsidR="00D76295" w:rsidRDefault="00D76295" w:rsidP="00D76295">
      <w:r>
        <w:lastRenderedPageBreak/>
        <w:t>The Testing Guidelines that SenWeb follows, defined by Governance, are to use JUnit 4.11 for testing by annotating methods with @Test and classes with @RunWith(JUnit4.class). SenWeb provides Unit and Integration test cases for all classes and logical modules. This will allow the SenWeb to be integrated into the weekly Jenkins job that Governance has proposed.</w:t>
      </w:r>
    </w:p>
    <w:p w:rsidR="00D76295" w:rsidRDefault="00D76295" w:rsidP="00D76295">
      <w:pPr>
        <w:pStyle w:val="Heading1"/>
      </w:pPr>
      <w:bookmarkStart w:id="312" w:name="_Toc374017570"/>
      <w:r w:rsidRPr="00D76295">
        <w:t>ATAM</w:t>
      </w:r>
      <w:bookmarkEnd w:id="312"/>
    </w:p>
    <w:p w:rsidR="00D76295" w:rsidRDefault="00D76295" w:rsidP="00D76295">
      <w:r>
        <w:t>The following are the main business drivers based on the goals for the SenWeb project:</w:t>
      </w:r>
    </w:p>
    <w:p w:rsidR="00D76295" w:rsidRDefault="00D76295" w:rsidP="00D76295">
      <w:pPr>
        <w:pStyle w:val="ListParagraph"/>
        <w:numPr>
          <w:ilvl w:val="0"/>
          <w:numId w:val="8"/>
        </w:numPr>
      </w:pPr>
      <w:r>
        <w:t>Provide an intuitive interface for users to access the Sensor Service Platform from the web.</w:t>
      </w:r>
    </w:p>
    <w:p w:rsidR="00D76295" w:rsidRDefault="00D76295" w:rsidP="00D76295">
      <w:pPr>
        <w:pStyle w:val="ListParagraph"/>
        <w:numPr>
          <w:ilvl w:val="0"/>
          <w:numId w:val="8"/>
        </w:numPr>
      </w:pPr>
      <w:r>
        <w:t>Provide a proof of concept application that demonstrates the capabilities of the Sensor Service Platform API.</w:t>
      </w:r>
    </w:p>
    <w:p w:rsidR="00D76295" w:rsidRDefault="00D76295" w:rsidP="00D76295">
      <w:pPr>
        <w:pStyle w:val="ListParagraph"/>
        <w:numPr>
          <w:ilvl w:val="0"/>
          <w:numId w:val="8"/>
        </w:numPr>
      </w:pPr>
      <w:r>
        <w:t>Make data accessible from multiple devices.</w:t>
      </w:r>
    </w:p>
    <w:p w:rsidR="00D76295" w:rsidRDefault="00D76295" w:rsidP="00D76295">
      <w:pPr>
        <w:pStyle w:val="ListParagraph"/>
        <w:numPr>
          <w:ilvl w:val="0"/>
          <w:numId w:val="8"/>
        </w:numPr>
      </w:pPr>
      <w:r>
        <w:t>Present data in an easily consumable format (e.g. graphs, charts).</w:t>
      </w:r>
    </w:p>
    <w:p w:rsidR="00D76295" w:rsidRDefault="00D76295" w:rsidP="00D76295">
      <w:r>
        <w:t>The architectural approaches used in SenWeb are as follows:</w:t>
      </w:r>
    </w:p>
    <w:p w:rsidR="00D76295" w:rsidRDefault="00D76295" w:rsidP="00D76295">
      <w:pPr>
        <w:pStyle w:val="ListParagraph"/>
        <w:numPr>
          <w:ilvl w:val="0"/>
          <w:numId w:val="9"/>
        </w:numPr>
      </w:pPr>
      <w:r>
        <w:t>Client / Server - SenWeb accesses the Sensor Service Data Platform REST API in order to access sensor readings and device metadata. SenWeb then generates the appropriate views for this data to be shown on the client’s web browser.</w:t>
      </w:r>
    </w:p>
    <w:p w:rsidR="00D76295" w:rsidRDefault="00D76295" w:rsidP="00D76295">
      <w:pPr>
        <w:pStyle w:val="ListParagraph"/>
        <w:numPr>
          <w:ilvl w:val="0"/>
          <w:numId w:val="9"/>
        </w:numPr>
      </w:pPr>
      <w:r>
        <w:t>Data Access Isolation - Encapsulate the data models in one layer and provide the functionality for accessing that data in a separate layer.</w:t>
      </w:r>
    </w:p>
    <w:p w:rsidR="00D76295" w:rsidRDefault="00D76295" w:rsidP="00D76295">
      <w:pPr>
        <w:pStyle w:val="ListParagraph"/>
        <w:numPr>
          <w:ilvl w:val="0"/>
          <w:numId w:val="9"/>
        </w:numPr>
      </w:pPr>
      <w:r>
        <w:t>Business Logic Isolation - Isolate functionality that manipulates data or applies business rules from the mechanisms that obtain data from underlying sources. This allows data access implementation to vary independently of business logic implementation.</w:t>
      </w:r>
    </w:p>
    <w:p w:rsidR="00D76295" w:rsidRDefault="00D76295" w:rsidP="00D76295">
      <w:pPr>
        <w:pStyle w:val="ListParagraph"/>
        <w:numPr>
          <w:ilvl w:val="0"/>
          <w:numId w:val="9"/>
        </w:numPr>
        <w:rPr>
          <w:ins w:id="313" w:author="Daniel Brown" w:date="2013-12-05T14:35:00Z"/>
        </w:rPr>
      </w:pPr>
      <w:r>
        <w:t>Model-View-Controller framework (MVC) - We use an MVC framework to separate concerns about representations of objects from how they are presented to users. Controllers mediate the interaction of models and their associated views. The benefit here is that models can vary independently of views. Additionally multiple views can be created to represent models in different ways.</w:t>
      </w:r>
    </w:p>
    <w:p w:rsidR="00251073" w:rsidRDefault="00251073">
      <w:pPr>
        <w:rPr>
          <w:ins w:id="314" w:author="Daniel Brown" w:date="2013-12-05T14:36:00Z"/>
        </w:rPr>
      </w:pPr>
      <w:ins w:id="315" w:author="Daniel Brown" w:date="2013-12-05T14:36:00Z">
        <w:r>
          <w:br w:type="page"/>
        </w:r>
      </w:ins>
    </w:p>
    <w:p w:rsidR="00251073" w:rsidDel="00251073" w:rsidRDefault="00251073" w:rsidP="00251073">
      <w:pPr>
        <w:pStyle w:val="ListParagraph"/>
        <w:rPr>
          <w:del w:id="316" w:author="Daniel Brown" w:date="2013-12-05T14:36:00Z"/>
        </w:rPr>
        <w:pPrChange w:id="317" w:author="Daniel Brown" w:date="2013-12-05T14:35:00Z">
          <w:pPr>
            <w:pStyle w:val="ListParagraph"/>
            <w:numPr>
              <w:numId w:val="9"/>
            </w:numPr>
            <w:ind w:hanging="360"/>
          </w:pPr>
        </w:pPrChange>
      </w:pPr>
    </w:p>
    <w:p w:rsidR="00572D42" w:rsidRDefault="004C16CF" w:rsidP="004C16CF">
      <w:pPr>
        <w:pStyle w:val="Heading1"/>
      </w:pPr>
      <w:bookmarkStart w:id="318" w:name="_Toc374017571"/>
      <w:r>
        <w:t>ATAM Utility Tree</w:t>
      </w:r>
      <w:bookmarkEnd w:id="318"/>
    </w:p>
    <w:p w:rsidR="00476700" w:rsidRPr="00476700" w:rsidRDefault="00476700" w:rsidP="00476700">
      <w:pPr>
        <w:spacing w:before="0" w:after="0" w:line="240" w:lineRule="auto"/>
        <w:rPr>
          <w:rFonts w:ascii="Times New Roman" w:eastAsia="Times New Roman" w:hAnsi="Times New Roman" w:cs="Times New Roman"/>
          <w:szCs w:val="24"/>
          <w:lang w:bidi="ar-SA"/>
        </w:rPr>
      </w:pPr>
    </w:p>
    <w:tbl>
      <w:tblPr>
        <w:tblStyle w:val="MediumGrid3-Accent1"/>
        <w:tblW w:w="0" w:type="auto"/>
        <w:tblLook w:val="04A0"/>
        <w:tblPrChange w:id="319" w:author="Daniel Brown" w:date="2013-12-05T14:42:00Z">
          <w:tblPr>
            <w:tblStyle w:val="MediumGrid3-Accent1"/>
            <w:tblW w:w="0" w:type="auto"/>
            <w:tblLook w:val="04A0"/>
          </w:tblPr>
        </w:tblPrChange>
      </w:tblPr>
      <w:tblGrid>
        <w:gridCol w:w="1613"/>
        <w:gridCol w:w="7963"/>
        <w:tblGridChange w:id="320">
          <w:tblGrid>
            <w:gridCol w:w="1613"/>
            <w:gridCol w:w="7963"/>
          </w:tblGrid>
        </w:tblGridChange>
      </w:tblGrid>
      <w:tr w:rsidR="00476700" w:rsidRPr="00476700" w:rsidTr="00D96FD9">
        <w:trPr>
          <w:cnfStyle w:val="100000000000"/>
        </w:trPr>
        <w:tc>
          <w:tcPr>
            <w:cnfStyle w:val="001000000000"/>
            <w:tcW w:w="0" w:type="auto"/>
            <w:vAlign w:val="center"/>
            <w:hideMark/>
            <w:tcPrChange w:id="321" w:author="Daniel Brown" w:date="2013-12-05T14:42:00Z">
              <w:tcPr>
                <w:tcW w:w="0" w:type="auto"/>
                <w:hideMark/>
              </w:tcPr>
            </w:tcPrChange>
          </w:tcPr>
          <w:p w:rsidR="00476700" w:rsidRPr="00D96FD9" w:rsidRDefault="00476700" w:rsidP="00476700">
            <w:pPr>
              <w:spacing w:line="0" w:lineRule="atLeast"/>
              <w:cnfStyle w:val="101000000000"/>
              <w:rPr>
                <w:rFonts w:ascii="Times New Roman" w:eastAsia="Times New Roman" w:hAnsi="Times New Roman" w:cs="Times New Roman"/>
                <w:szCs w:val="24"/>
                <w:lang w:bidi="ar-SA"/>
                <w:rPrChange w:id="322"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23" w:author="Daniel Brown" w:date="2013-12-05T14:41:00Z">
                  <w:rPr>
                    <w:rFonts w:ascii="Arial" w:eastAsia="Times New Roman" w:hAnsi="Arial" w:cs="Arial"/>
                    <w:color w:val="000000"/>
                    <w:sz w:val="21"/>
                    <w:szCs w:val="21"/>
                    <w:lang w:bidi="ar-SA"/>
                  </w:rPr>
                </w:rPrChange>
              </w:rPr>
              <w:t>Quality Attribute</w:t>
            </w:r>
          </w:p>
        </w:tc>
        <w:tc>
          <w:tcPr>
            <w:tcW w:w="0" w:type="auto"/>
            <w:hideMark/>
            <w:tcPrChange w:id="324" w:author="Daniel Brown" w:date="2013-12-05T14:42:00Z">
              <w:tcPr>
                <w:tcW w:w="0" w:type="auto"/>
                <w:hideMark/>
              </w:tcPr>
            </w:tcPrChange>
          </w:tcPr>
          <w:p w:rsidR="00476700" w:rsidRPr="00D96FD9" w:rsidRDefault="00476700" w:rsidP="00476700">
            <w:pPr>
              <w:spacing w:line="0" w:lineRule="atLeast"/>
              <w:cnfStyle w:val="100000000000"/>
              <w:rPr>
                <w:rFonts w:ascii="Times New Roman" w:eastAsia="Times New Roman" w:hAnsi="Times New Roman" w:cs="Times New Roman"/>
                <w:szCs w:val="24"/>
                <w:lang w:bidi="ar-SA"/>
                <w:rPrChange w:id="325"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26" w:author="Daniel Brown" w:date="2013-12-05T14:41:00Z">
                  <w:rPr>
                    <w:rFonts w:ascii="Arial" w:eastAsia="Times New Roman" w:hAnsi="Arial" w:cs="Arial"/>
                    <w:color w:val="000000"/>
                    <w:sz w:val="21"/>
                    <w:szCs w:val="21"/>
                    <w:lang w:bidi="ar-SA"/>
                  </w:rPr>
                </w:rPrChange>
              </w:rPr>
              <w:t>Performance</w:t>
            </w:r>
          </w:p>
        </w:tc>
      </w:tr>
      <w:tr w:rsidR="00476700" w:rsidRPr="00476700" w:rsidTr="00D96FD9">
        <w:trPr>
          <w:cnfStyle w:val="000000100000"/>
        </w:trPr>
        <w:tc>
          <w:tcPr>
            <w:cnfStyle w:val="001000000000"/>
            <w:tcW w:w="0" w:type="auto"/>
            <w:vAlign w:val="center"/>
            <w:hideMark/>
            <w:tcPrChange w:id="327"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28"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29" w:author="Daniel Brown" w:date="2013-12-05T14:41:00Z">
                  <w:rPr>
                    <w:rFonts w:ascii="Arial" w:eastAsia="Times New Roman" w:hAnsi="Arial" w:cs="Arial"/>
                    <w:color w:val="000000"/>
                    <w:sz w:val="21"/>
                    <w:szCs w:val="21"/>
                    <w:lang w:bidi="ar-SA"/>
                  </w:rPr>
                </w:rPrChange>
              </w:rPr>
              <w:t>Quality Factor #1</w:t>
            </w:r>
          </w:p>
        </w:tc>
        <w:tc>
          <w:tcPr>
            <w:tcW w:w="0" w:type="auto"/>
            <w:hideMark/>
            <w:tcPrChange w:id="330"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Latency</w:t>
            </w:r>
          </w:p>
        </w:tc>
      </w:tr>
      <w:tr w:rsidR="00476700" w:rsidRPr="00476700" w:rsidTr="00D96FD9">
        <w:tc>
          <w:tcPr>
            <w:cnfStyle w:val="001000000000"/>
            <w:tcW w:w="0" w:type="auto"/>
            <w:vAlign w:val="center"/>
            <w:hideMark/>
            <w:tcPrChange w:id="331"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32"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33" w:author="Daniel Brown" w:date="2013-12-05T14:41:00Z">
                  <w:rPr>
                    <w:rFonts w:ascii="Arial" w:eastAsia="Times New Roman" w:hAnsi="Arial" w:cs="Arial"/>
                    <w:color w:val="000000"/>
                    <w:sz w:val="21"/>
                    <w:szCs w:val="21"/>
                    <w:lang w:bidi="ar-SA"/>
                  </w:rPr>
                </w:rPrChange>
              </w:rPr>
              <w:t>Scenarios</w:t>
            </w:r>
          </w:p>
        </w:tc>
        <w:tc>
          <w:tcPr>
            <w:tcW w:w="0" w:type="auto"/>
            <w:hideMark/>
            <w:tcPrChange w:id="334" w:author="Daniel Brown" w:date="2013-12-05T14:42:00Z">
              <w:tcPr>
                <w:tcW w:w="0" w:type="auto"/>
                <w:hideMark/>
              </w:tcPr>
            </w:tcPrChange>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Pages should load with sub-second latency (High)</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Pages should render asynchronously (High)</w:t>
            </w:r>
          </w:p>
        </w:tc>
      </w:tr>
      <w:tr w:rsidR="00476700" w:rsidRPr="00476700" w:rsidTr="00D96FD9">
        <w:trPr>
          <w:cnfStyle w:val="000000100000"/>
        </w:trPr>
        <w:tc>
          <w:tcPr>
            <w:cnfStyle w:val="001000000000"/>
            <w:tcW w:w="0" w:type="auto"/>
            <w:vAlign w:val="center"/>
            <w:hideMark/>
            <w:tcPrChange w:id="335"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36"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37" w:author="Daniel Brown" w:date="2013-12-05T14:41:00Z">
                  <w:rPr>
                    <w:rFonts w:ascii="Arial" w:eastAsia="Times New Roman" w:hAnsi="Arial" w:cs="Arial"/>
                    <w:color w:val="000000"/>
                    <w:sz w:val="21"/>
                    <w:szCs w:val="21"/>
                    <w:lang w:bidi="ar-SA"/>
                  </w:rPr>
                </w:rPrChange>
              </w:rPr>
              <w:t>Quality Factor #2</w:t>
            </w:r>
          </w:p>
        </w:tc>
        <w:tc>
          <w:tcPr>
            <w:tcW w:w="0" w:type="auto"/>
            <w:hideMark/>
            <w:tcPrChange w:id="338"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Transaction Throughput</w:t>
            </w:r>
          </w:p>
        </w:tc>
      </w:tr>
      <w:tr w:rsidR="00476700" w:rsidRPr="00476700" w:rsidTr="00D96FD9">
        <w:tc>
          <w:tcPr>
            <w:cnfStyle w:val="001000000000"/>
            <w:tcW w:w="0" w:type="auto"/>
            <w:vAlign w:val="center"/>
            <w:hideMark/>
            <w:tcPrChange w:id="339"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40"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41" w:author="Daniel Brown" w:date="2013-12-05T14:41:00Z">
                  <w:rPr>
                    <w:rFonts w:ascii="Arial" w:eastAsia="Times New Roman" w:hAnsi="Arial" w:cs="Arial"/>
                    <w:color w:val="000000"/>
                    <w:sz w:val="21"/>
                    <w:szCs w:val="21"/>
                    <w:lang w:bidi="ar-SA"/>
                  </w:rPr>
                </w:rPrChange>
              </w:rPr>
              <w:t>Scenarios</w:t>
            </w:r>
          </w:p>
        </w:tc>
        <w:tc>
          <w:tcPr>
            <w:tcW w:w="0" w:type="auto"/>
            <w:hideMark/>
            <w:tcPrChange w:id="342" w:author="Daniel Brown" w:date="2013-12-05T14:42:00Z">
              <w:tcPr>
                <w:tcW w:w="0" w:type="auto"/>
                <w:hideMark/>
              </w:tcPr>
            </w:tcPrChange>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Transactions should update database in sub-second timeframes. (Low)</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ACID guarantee (High)</w:t>
            </w:r>
          </w:p>
        </w:tc>
      </w:tr>
      <w:tr w:rsidR="00476700" w:rsidRPr="00476700" w:rsidTr="00D96FD9">
        <w:trPr>
          <w:cnfStyle w:val="000000100000"/>
        </w:trPr>
        <w:tc>
          <w:tcPr>
            <w:cnfStyle w:val="001000000000"/>
            <w:tcW w:w="0" w:type="auto"/>
            <w:vAlign w:val="center"/>
            <w:hideMark/>
            <w:tcPrChange w:id="343"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44"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45" w:author="Daniel Brown" w:date="2013-12-05T14:41:00Z">
                  <w:rPr>
                    <w:rFonts w:ascii="Arial" w:eastAsia="Times New Roman" w:hAnsi="Arial" w:cs="Arial"/>
                    <w:color w:val="000000"/>
                    <w:sz w:val="21"/>
                    <w:szCs w:val="21"/>
                    <w:lang w:bidi="ar-SA"/>
                  </w:rPr>
                </w:rPrChange>
              </w:rPr>
              <w:t>Quality Attribute</w:t>
            </w:r>
          </w:p>
        </w:tc>
        <w:tc>
          <w:tcPr>
            <w:tcW w:w="0" w:type="auto"/>
            <w:hideMark/>
            <w:tcPrChange w:id="346"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t>Availability</w:t>
            </w:r>
          </w:p>
        </w:tc>
      </w:tr>
      <w:tr w:rsidR="00476700" w:rsidRPr="00476700" w:rsidTr="00D96FD9">
        <w:tc>
          <w:tcPr>
            <w:cnfStyle w:val="001000000000"/>
            <w:tcW w:w="0" w:type="auto"/>
            <w:vAlign w:val="center"/>
            <w:hideMark/>
            <w:tcPrChange w:id="347"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48"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49" w:author="Daniel Brown" w:date="2013-12-05T14:41:00Z">
                  <w:rPr>
                    <w:rFonts w:ascii="Arial" w:eastAsia="Times New Roman" w:hAnsi="Arial" w:cs="Arial"/>
                    <w:color w:val="000000"/>
                    <w:sz w:val="21"/>
                    <w:szCs w:val="21"/>
                    <w:lang w:bidi="ar-SA"/>
                  </w:rPr>
                </w:rPrChange>
              </w:rPr>
              <w:t>Quality Factor #1</w:t>
            </w:r>
          </w:p>
        </w:tc>
        <w:tc>
          <w:tcPr>
            <w:tcW w:w="0" w:type="auto"/>
            <w:hideMark/>
            <w:tcPrChange w:id="350"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Hardware Failures</w:t>
            </w:r>
          </w:p>
        </w:tc>
      </w:tr>
      <w:tr w:rsidR="00476700" w:rsidRPr="00476700" w:rsidTr="00D96FD9">
        <w:trPr>
          <w:cnfStyle w:val="000000100000"/>
        </w:trPr>
        <w:tc>
          <w:tcPr>
            <w:cnfStyle w:val="001000000000"/>
            <w:tcW w:w="0" w:type="auto"/>
            <w:vAlign w:val="center"/>
            <w:hideMark/>
            <w:tcPrChange w:id="351"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52"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53" w:author="Daniel Brown" w:date="2013-12-05T14:41:00Z">
                  <w:rPr>
                    <w:rFonts w:ascii="Arial" w:eastAsia="Times New Roman" w:hAnsi="Arial" w:cs="Arial"/>
                    <w:color w:val="000000"/>
                    <w:sz w:val="21"/>
                    <w:szCs w:val="21"/>
                    <w:lang w:bidi="ar-SA"/>
                  </w:rPr>
                </w:rPrChange>
              </w:rPr>
              <w:t>Scenarios</w:t>
            </w:r>
          </w:p>
        </w:tc>
        <w:tc>
          <w:tcPr>
            <w:tcW w:w="0" w:type="auto"/>
            <w:hideMark/>
            <w:tcPrChange w:id="354" w:author="Daniel Brown" w:date="2013-12-05T14:42:00Z">
              <w:tcPr>
                <w:tcW w:w="0" w:type="auto"/>
                <w:hideMark/>
              </w:tcPr>
            </w:tcPrChange>
          </w:tcPr>
          <w:p w:rsidR="00476700" w:rsidRPr="00476700" w:rsidRDefault="00476700" w:rsidP="00476700">
            <w:pPr>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Hardware failures cause no more than 0.1% downtime in any given time frame. (Low)</w:t>
            </w:r>
          </w:p>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Hardware failures do not adversely affect other quality attributes. (Medium)</w:t>
            </w:r>
          </w:p>
        </w:tc>
      </w:tr>
      <w:tr w:rsidR="00476700" w:rsidRPr="00476700" w:rsidTr="00D96FD9">
        <w:tc>
          <w:tcPr>
            <w:cnfStyle w:val="001000000000"/>
            <w:tcW w:w="0" w:type="auto"/>
            <w:vAlign w:val="center"/>
            <w:hideMark/>
            <w:tcPrChange w:id="355"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56"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57" w:author="Daniel Brown" w:date="2013-12-05T14:41:00Z">
                  <w:rPr>
                    <w:rFonts w:ascii="Arial" w:eastAsia="Times New Roman" w:hAnsi="Arial" w:cs="Arial"/>
                    <w:color w:val="000000"/>
                    <w:sz w:val="21"/>
                    <w:szCs w:val="21"/>
                    <w:lang w:bidi="ar-SA"/>
                  </w:rPr>
                </w:rPrChange>
              </w:rPr>
              <w:t>Quality Factor #2</w:t>
            </w:r>
          </w:p>
        </w:tc>
        <w:tc>
          <w:tcPr>
            <w:tcW w:w="0" w:type="auto"/>
            <w:hideMark/>
            <w:tcPrChange w:id="358"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Software Failures</w:t>
            </w:r>
          </w:p>
        </w:tc>
      </w:tr>
      <w:tr w:rsidR="00476700" w:rsidRPr="00476700" w:rsidTr="00D96FD9">
        <w:trPr>
          <w:cnfStyle w:val="000000100000"/>
        </w:trPr>
        <w:tc>
          <w:tcPr>
            <w:cnfStyle w:val="001000000000"/>
            <w:tcW w:w="0" w:type="auto"/>
            <w:vAlign w:val="center"/>
            <w:hideMark/>
            <w:tcPrChange w:id="359"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60"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61" w:author="Daniel Brown" w:date="2013-12-05T14:41:00Z">
                  <w:rPr>
                    <w:rFonts w:ascii="Arial" w:eastAsia="Times New Roman" w:hAnsi="Arial" w:cs="Arial"/>
                    <w:color w:val="000000"/>
                    <w:sz w:val="21"/>
                    <w:szCs w:val="21"/>
                    <w:lang w:bidi="ar-SA"/>
                  </w:rPr>
                </w:rPrChange>
              </w:rPr>
              <w:t>Scenarios</w:t>
            </w:r>
          </w:p>
        </w:tc>
        <w:tc>
          <w:tcPr>
            <w:tcW w:w="0" w:type="auto"/>
            <w:hideMark/>
            <w:tcPrChange w:id="362"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All errors should be logged and promptly addressed. (Low)</w:t>
            </w:r>
          </w:p>
        </w:tc>
      </w:tr>
      <w:tr w:rsidR="00476700" w:rsidRPr="00476700" w:rsidTr="00D96FD9">
        <w:tc>
          <w:tcPr>
            <w:cnfStyle w:val="001000000000"/>
            <w:tcW w:w="0" w:type="auto"/>
            <w:vAlign w:val="center"/>
            <w:hideMark/>
            <w:tcPrChange w:id="363"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64"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65" w:author="Daniel Brown" w:date="2013-12-05T14:41:00Z">
                  <w:rPr>
                    <w:rFonts w:ascii="Arial" w:eastAsia="Times New Roman" w:hAnsi="Arial" w:cs="Arial"/>
                    <w:color w:val="000000"/>
                    <w:sz w:val="21"/>
                    <w:szCs w:val="21"/>
                    <w:lang w:bidi="ar-SA"/>
                  </w:rPr>
                </w:rPrChange>
              </w:rPr>
              <w:t>Quality Attribute</w:t>
            </w:r>
          </w:p>
        </w:tc>
        <w:tc>
          <w:tcPr>
            <w:tcW w:w="0" w:type="auto"/>
            <w:hideMark/>
            <w:tcPrChange w:id="366"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t>Security</w:t>
            </w:r>
          </w:p>
        </w:tc>
      </w:tr>
      <w:tr w:rsidR="00476700" w:rsidRPr="00476700" w:rsidTr="00D96FD9">
        <w:trPr>
          <w:cnfStyle w:val="000000100000"/>
        </w:trPr>
        <w:tc>
          <w:tcPr>
            <w:cnfStyle w:val="001000000000"/>
            <w:tcW w:w="0" w:type="auto"/>
            <w:vAlign w:val="center"/>
            <w:hideMark/>
            <w:tcPrChange w:id="367"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68"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69" w:author="Daniel Brown" w:date="2013-12-05T14:41:00Z">
                  <w:rPr>
                    <w:rFonts w:ascii="Arial" w:eastAsia="Times New Roman" w:hAnsi="Arial" w:cs="Arial"/>
                    <w:color w:val="000000"/>
                    <w:sz w:val="21"/>
                    <w:szCs w:val="21"/>
                    <w:lang w:bidi="ar-SA"/>
                  </w:rPr>
                </w:rPrChange>
              </w:rPr>
              <w:t>Quality Factor #1</w:t>
            </w:r>
          </w:p>
        </w:tc>
        <w:tc>
          <w:tcPr>
            <w:tcW w:w="0" w:type="auto"/>
            <w:hideMark/>
            <w:tcPrChange w:id="370"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Threat Vulnerability</w:t>
            </w:r>
          </w:p>
        </w:tc>
      </w:tr>
      <w:tr w:rsidR="00476700" w:rsidRPr="00476700" w:rsidTr="00D96FD9">
        <w:tc>
          <w:tcPr>
            <w:cnfStyle w:val="001000000000"/>
            <w:tcW w:w="0" w:type="auto"/>
            <w:vAlign w:val="center"/>
            <w:hideMark/>
            <w:tcPrChange w:id="371"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72"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73" w:author="Daniel Brown" w:date="2013-12-05T14:41:00Z">
                  <w:rPr>
                    <w:rFonts w:ascii="Arial" w:eastAsia="Times New Roman" w:hAnsi="Arial" w:cs="Arial"/>
                    <w:color w:val="000000"/>
                    <w:sz w:val="21"/>
                    <w:szCs w:val="21"/>
                    <w:lang w:bidi="ar-SA"/>
                  </w:rPr>
                </w:rPrChange>
              </w:rPr>
              <w:t>Scenarios</w:t>
            </w:r>
          </w:p>
        </w:tc>
        <w:tc>
          <w:tcPr>
            <w:tcW w:w="0" w:type="auto"/>
            <w:hideMark/>
            <w:tcPrChange w:id="374"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Web application should not be vulnerable to known web application attack vectors (e.g. XSS, XSRF) (High)</w:t>
            </w:r>
          </w:p>
        </w:tc>
      </w:tr>
      <w:tr w:rsidR="00476700" w:rsidRPr="00476700" w:rsidTr="00D96FD9">
        <w:trPr>
          <w:cnfStyle w:val="000000100000"/>
        </w:trPr>
        <w:tc>
          <w:tcPr>
            <w:cnfStyle w:val="001000000000"/>
            <w:tcW w:w="0" w:type="auto"/>
            <w:vAlign w:val="center"/>
            <w:hideMark/>
            <w:tcPrChange w:id="375"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76"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77" w:author="Daniel Brown" w:date="2013-12-05T14:41:00Z">
                  <w:rPr>
                    <w:rFonts w:ascii="Arial" w:eastAsia="Times New Roman" w:hAnsi="Arial" w:cs="Arial"/>
                    <w:color w:val="000000"/>
                    <w:sz w:val="21"/>
                    <w:szCs w:val="21"/>
                    <w:lang w:bidi="ar-SA"/>
                  </w:rPr>
                </w:rPrChange>
              </w:rPr>
              <w:t>Quality Factor #2</w:t>
            </w:r>
          </w:p>
        </w:tc>
        <w:tc>
          <w:tcPr>
            <w:tcW w:w="0" w:type="auto"/>
            <w:hideMark/>
            <w:tcPrChange w:id="378"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Authentication &amp; Authorization</w:t>
            </w:r>
          </w:p>
        </w:tc>
      </w:tr>
      <w:tr w:rsidR="00476700" w:rsidRPr="00476700" w:rsidTr="00D96FD9">
        <w:tc>
          <w:tcPr>
            <w:cnfStyle w:val="001000000000"/>
            <w:tcW w:w="0" w:type="auto"/>
            <w:vAlign w:val="center"/>
            <w:hideMark/>
            <w:tcPrChange w:id="379"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80"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81" w:author="Daniel Brown" w:date="2013-12-05T14:41:00Z">
                  <w:rPr>
                    <w:rFonts w:ascii="Arial" w:eastAsia="Times New Roman" w:hAnsi="Arial" w:cs="Arial"/>
                    <w:color w:val="000000"/>
                    <w:sz w:val="21"/>
                    <w:szCs w:val="21"/>
                    <w:lang w:bidi="ar-SA"/>
                  </w:rPr>
                </w:rPrChange>
              </w:rPr>
              <w:t>Scenarios</w:t>
            </w:r>
          </w:p>
        </w:tc>
        <w:tc>
          <w:tcPr>
            <w:tcW w:w="0" w:type="auto"/>
            <w:hideMark/>
            <w:tcPrChange w:id="382" w:author="Daniel Brown" w:date="2013-12-05T14:42:00Z">
              <w:tcPr>
                <w:tcW w:w="0" w:type="auto"/>
                <w:hideMark/>
              </w:tcPr>
            </w:tcPrChange>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Should ensure a user’s identity by requesting proper authentication credentials. (Low)</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Should ensure that a user is authorized to view requested data and perform the requested actions. (Low)</w:t>
            </w:r>
          </w:p>
        </w:tc>
      </w:tr>
      <w:tr w:rsidR="00476700" w:rsidRPr="00476700" w:rsidTr="00D96FD9">
        <w:trPr>
          <w:cnfStyle w:val="000000100000"/>
        </w:trPr>
        <w:tc>
          <w:tcPr>
            <w:cnfStyle w:val="001000000000"/>
            <w:tcW w:w="0" w:type="auto"/>
            <w:vAlign w:val="center"/>
            <w:hideMark/>
            <w:tcPrChange w:id="383"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84"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85" w:author="Daniel Brown" w:date="2013-12-05T14:41:00Z">
                  <w:rPr>
                    <w:rFonts w:ascii="Arial" w:eastAsia="Times New Roman" w:hAnsi="Arial" w:cs="Arial"/>
                    <w:color w:val="000000"/>
                    <w:sz w:val="21"/>
                    <w:szCs w:val="21"/>
                    <w:lang w:bidi="ar-SA"/>
                  </w:rPr>
                </w:rPrChange>
              </w:rPr>
              <w:t>Quality Attribute</w:t>
            </w:r>
          </w:p>
        </w:tc>
        <w:tc>
          <w:tcPr>
            <w:tcW w:w="0" w:type="auto"/>
            <w:hideMark/>
            <w:tcPrChange w:id="386"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t>Modifiability</w:t>
            </w:r>
            <w:r w:rsidRPr="00476700">
              <w:rPr>
                <w:rFonts w:ascii="Arial" w:eastAsia="Times New Roman" w:hAnsi="Arial" w:cs="Arial"/>
                <w:color w:val="000000"/>
                <w:sz w:val="21"/>
                <w:szCs w:val="21"/>
                <w:lang w:bidi="ar-SA"/>
              </w:rPr>
              <w:t xml:space="preserve"> </w:t>
            </w:r>
          </w:p>
        </w:tc>
      </w:tr>
      <w:tr w:rsidR="00476700" w:rsidRPr="00476700" w:rsidTr="00D96FD9">
        <w:tc>
          <w:tcPr>
            <w:cnfStyle w:val="001000000000"/>
            <w:tcW w:w="0" w:type="auto"/>
            <w:vAlign w:val="center"/>
            <w:hideMark/>
            <w:tcPrChange w:id="387"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88"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89" w:author="Daniel Brown" w:date="2013-12-05T14:41:00Z">
                  <w:rPr>
                    <w:rFonts w:ascii="Arial" w:eastAsia="Times New Roman" w:hAnsi="Arial" w:cs="Arial"/>
                    <w:color w:val="000000"/>
                    <w:sz w:val="21"/>
                    <w:szCs w:val="21"/>
                    <w:lang w:bidi="ar-SA"/>
                  </w:rPr>
                </w:rPrChange>
              </w:rPr>
              <w:t>Quality Factor #1</w:t>
            </w:r>
          </w:p>
        </w:tc>
        <w:tc>
          <w:tcPr>
            <w:tcW w:w="0" w:type="auto"/>
            <w:hideMark/>
            <w:tcPrChange w:id="390"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API Changes</w:t>
            </w:r>
          </w:p>
        </w:tc>
      </w:tr>
      <w:tr w:rsidR="00476700" w:rsidRPr="00476700" w:rsidTr="00D96FD9">
        <w:trPr>
          <w:cnfStyle w:val="000000100000"/>
        </w:trPr>
        <w:tc>
          <w:tcPr>
            <w:cnfStyle w:val="001000000000"/>
            <w:tcW w:w="0" w:type="auto"/>
            <w:vAlign w:val="center"/>
            <w:hideMark/>
            <w:tcPrChange w:id="391"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392"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93" w:author="Daniel Brown" w:date="2013-12-05T14:41:00Z">
                  <w:rPr>
                    <w:rFonts w:ascii="Arial" w:eastAsia="Times New Roman" w:hAnsi="Arial" w:cs="Arial"/>
                    <w:color w:val="000000"/>
                    <w:sz w:val="21"/>
                    <w:szCs w:val="21"/>
                    <w:lang w:bidi="ar-SA"/>
                  </w:rPr>
                </w:rPrChange>
              </w:rPr>
              <w:t>Scenarios</w:t>
            </w:r>
          </w:p>
        </w:tc>
        <w:tc>
          <w:tcPr>
            <w:tcW w:w="0" w:type="auto"/>
            <w:hideMark/>
            <w:tcPrChange w:id="394" w:author="Daniel Brown" w:date="2013-12-05T14:42:00Z">
              <w:tcPr>
                <w:tcW w:w="0" w:type="auto"/>
                <w:hideMark/>
              </w:tcPr>
            </w:tcPrChange>
          </w:tcPr>
          <w:p w:rsidR="00476700" w:rsidRPr="00476700" w:rsidRDefault="00476700" w:rsidP="00476700">
            <w:pPr>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The application should not require significant modification if the underlying API changes. (Medium)</w:t>
            </w:r>
          </w:p>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The application should be able to easily accommodate new data from the API. (Medium)</w:t>
            </w:r>
          </w:p>
        </w:tc>
      </w:tr>
      <w:tr w:rsidR="00476700" w:rsidRPr="00476700" w:rsidTr="00D96FD9">
        <w:tc>
          <w:tcPr>
            <w:cnfStyle w:val="001000000000"/>
            <w:tcW w:w="0" w:type="auto"/>
            <w:vAlign w:val="center"/>
            <w:hideMark/>
            <w:tcPrChange w:id="395"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396"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397" w:author="Daniel Brown" w:date="2013-12-05T14:41:00Z">
                  <w:rPr>
                    <w:rFonts w:ascii="Arial" w:eastAsia="Times New Roman" w:hAnsi="Arial" w:cs="Arial"/>
                    <w:color w:val="000000"/>
                    <w:sz w:val="21"/>
                    <w:szCs w:val="21"/>
                    <w:lang w:bidi="ar-SA"/>
                  </w:rPr>
                </w:rPrChange>
              </w:rPr>
              <w:t>Quality Factor #2</w:t>
            </w:r>
          </w:p>
        </w:tc>
        <w:tc>
          <w:tcPr>
            <w:tcW w:w="0" w:type="auto"/>
            <w:hideMark/>
            <w:tcPrChange w:id="398"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Support for Current and New Devices</w:t>
            </w:r>
          </w:p>
        </w:tc>
      </w:tr>
      <w:tr w:rsidR="00476700" w:rsidRPr="00476700" w:rsidTr="00D96FD9">
        <w:trPr>
          <w:cnfStyle w:val="000000100000"/>
        </w:trPr>
        <w:tc>
          <w:tcPr>
            <w:cnfStyle w:val="001000000000"/>
            <w:tcW w:w="0" w:type="auto"/>
            <w:vAlign w:val="center"/>
            <w:hideMark/>
            <w:tcPrChange w:id="399"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400"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401" w:author="Daniel Brown" w:date="2013-12-05T14:41:00Z">
                  <w:rPr>
                    <w:rFonts w:ascii="Arial" w:eastAsia="Times New Roman" w:hAnsi="Arial" w:cs="Arial"/>
                    <w:color w:val="000000"/>
                    <w:sz w:val="21"/>
                    <w:szCs w:val="21"/>
                    <w:lang w:bidi="ar-SA"/>
                  </w:rPr>
                </w:rPrChange>
              </w:rPr>
              <w:t>Scenarios</w:t>
            </w:r>
          </w:p>
        </w:tc>
        <w:tc>
          <w:tcPr>
            <w:tcW w:w="0" w:type="auto"/>
            <w:hideMark/>
            <w:tcPrChange w:id="402" w:author="Daniel Brown" w:date="2013-12-05T14:42:00Z">
              <w:tcPr>
                <w:tcW w:w="0" w:type="auto"/>
                <w:hideMark/>
              </w:tcPr>
            </w:tcPrChange>
          </w:tcPr>
          <w:p w:rsidR="00476700" w:rsidRPr="00476700" w:rsidRDefault="00476700" w:rsidP="00476700">
            <w:pPr>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The application should support a wide range of current display devices. (Low)</w:t>
            </w:r>
          </w:p>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The application should be not require significant modification in order to present data on new devices as they become available. (Low)</w:t>
            </w:r>
          </w:p>
        </w:tc>
      </w:tr>
      <w:tr w:rsidR="00476700" w:rsidRPr="00476700" w:rsidTr="00D96FD9">
        <w:tc>
          <w:tcPr>
            <w:cnfStyle w:val="001000000000"/>
            <w:tcW w:w="0" w:type="auto"/>
            <w:vAlign w:val="center"/>
            <w:hideMark/>
            <w:tcPrChange w:id="403"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404"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405" w:author="Daniel Brown" w:date="2013-12-05T14:41:00Z">
                  <w:rPr>
                    <w:rFonts w:ascii="Arial" w:eastAsia="Times New Roman" w:hAnsi="Arial" w:cs="Arial"/>
                    <w:color w:val="000000"/>
                    <w:sz w:val="21"/>
                    <w:szCs w:val="21"/>
                    <w:lang w:bidi="ar-SA"/>
                  </w:rPr>
                </w:rPrChange>
              </w:rPr>
              <w:t>Quality Attribute</w:t>
            </w:r>
          </w:p>
        </w:tc>
        <w:tc>
          <w:tcPr>
            <w:tcW w:w="0" w:type="auto"/>
            <w:hideMark/>
            <w:tcPrChange w:id="406"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b/>
                <w:bCs/>
                <w:color w:val="000000"/>
                <w:sz w:val="21"/>
                <w:szCs w:val="21"/>
                <w:lang w:bidi="ar-SA"/>
              </w:rPr>
              <w:t>Usability</w:t>
            </w:r>
          </w:p>
        </w:tc>
      </w:tr>
      <w:tr w:rsidR="00476700" w:rsidRPr="00476700" w:rsidTr="00D96FD9">
        <w:trPr>
          <w:cnfStyle w:val="000000100000"/>
        </w:trPr>
        <w:tc>
          <w:tcPr>
            <w:cnfStyle w:val="001000000000"/>
            <w:tcW w:w="0" w:type="auto"/>
            <w:vAlign w:val="center"/>
            <w:hideMark/>
            <w:tcPrChange w:id="407"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408"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409" w:author="Daniel Brown" w:date="2013-12-05T14:41:00Z">
                  <w:rPr>
                    <w:rFonts w:ascii="Arial" w:eastAsia="Times New Roman" w:hAnsi="Arial" w:cs="Arial"/>
                    <w:color w:val="000000"/>
                    <w:sz w:val="21"/>
                    <w:szCs w:val="21"/>
                    <w:lang w:bidi="ar-SA"/>
                  </w:rPr>
                </w:rPrChange>
              </w:rPr>
              <w:t xml:space="preserve">Quality </w:t>
            </w:r>
            <w:r w:rsidRPr="00D96FD9">
              <w:rPr>
                <w:rFonts w:ascii="Arial" w:eastAsia="Times New Roman" w:hAnsi="Arial" w:cs="Arial"/>
                <w:sz w:val="21"/>
                <w:szCs w:val="21"/>
                <w:lang w:bidi="ar-SA"/>
                <w:rPrChange w:id="410" w:author="Daniel Brown" w:date="2013-12-05T14:41:00Z">
                  <w:rPr>
                    <w:rFonts w:ascii="Arial" w:eastAsia="Times New Roman" w:hAnsi="Arial" w:cs="Arial"/>
                    <w:color w:val="000000"/>
                    <w:sz w:val="21"/>
                    <w:szCs w:val="21"/>
                    <w:lang w:bidi="ar-SA"/>
                  </w:rPr>
                </w:rPrChange>
              </w:rPr>
              <w:lastRenderedPageBreak/>
              <w:t>Factor #1</w:t>
            </w:r>
          </w:p>
        </w:tc>
        <w:tc>
          <w:tcPr>
            <w:tcW w:w="0" w:type="auto"/>
            <w:hideMark/>
            <w:tcPrChange w:id="411"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lastRenderedPageBreak/>
              <w:t>Ease-of-use</w:t>
            </w:r>
          </w:p>
        </w:tc>
      </w:tr>
      <w:tr w:rsidR="00476700" w:rsidRPr="00476700" w:rsidTr="00D96FD9">
        <w:tc>
          <w:tcPr>
            <w:cnfStyle w:val="001000000000"/>
            <w:tcW w:w="0" w:type="auto"/>
            <w:vAlign w:val="center"/>
            <w:hideMark/>
            <w:tcPrChange w:id="412"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413"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414" w:author="Daniel Brown" w:date="2013-12-05T14:41:00Z">
                  <w:rPr>
                    <w:rFonts w:ascii="Arial" w:eastAsia="Times New Roman" w:hAnsi="Arial" w:cs="Arial"/>
                    <w:color w:val="000000"/>
                    <w:sz w:val="21"/>
                    <w:szCs w:val="21"/>
                    <w:lang w:bidi="ar-SA"/>
                  </w:rPr>
                </w:rPrChange>
              </w:rPr>
              <w:lastRenderedPageBreak/>
              <w:t>Scenarios</w:t>
            </w:r>
          </w:p>
        </w:tc>
        <w:tc>
          <w:tcPr>
            <w:tcW w:w="0" w:type="auto"/>
            <w:hideMark/>
            <w:tcPrChange w:id="415" w:author="Daniel Brown" w:date="2013-12-05T14:42:00Z">
              <w:tcPr>
                <w:tcW w:w="0" w:type="auto"/>
                <w:hideMark/>
              </w:tcPr>
            </w:tcPrChange>
          </w:tcPr>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The application should be intuitive to a wide range of users (High)</w:t>
            </w:r>
          </w:p>
        </w:tc>
      </w:tr>
      <w:tr w:rsidR="00476700" w:rsidRPr="00476700" w:rsidTr="00D96FD9">
        <w:trPr>
          <w:cnfStyle w:val="000000100000"/>
        </w:trPr>
        <w:tc>
          <w:tcPr>
            <w:cnfStyle w:val="001000000000"/>
            <w:tcW w:w="0" w:type="auto"/>
            <w:vAlign w:val="center"/>
            <w:hideMark/>
            <w:tcPrChange w:id="416" w:author="Daniel Brown" w:date="2013-12-05T14:42:00Z">
              <w:tcPr>
                <w:tcW w:w="0" w:type="auto"/>
                <w:hideMark/>
              </w:tcPr>
            </w:tcPrChange>
          </w:tcPr>
          <w:p w:rsidR="00476700" w:rsidRPr="00D96FD9" w:rsidRDefault="00476700" w:rsidP="00476700">
            <w:pPr>
              <w:spacing w:line="0" w:lineRule="atLeast"/>
              <w:cnfStyle w:val="001000100000"/>
              <w:rPr>
                <w:rFonts w:ascii="Times New Roman" w:eastAsia="Times New Roman" w:hAnsi="Times New Roman" w:cs="Times New Roman"/>
                <w:szCs w:val="24"/>
                <w:lang w:bidi="ar-SA"/>
                <w:rPrChange w:id="417"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418" w:author="Daniel Brown" w:date="2013-12-05T14:41:00Z">
                  <w:rPr>
                    <w:rFonts w:ascii="Arial" w:eastAsia="Times New Roman" w:hAnsi="Arial" w:cs="Arial"/>
                    <w:color w:val="000000"/>
                    <w:sz w:val="21"/>
                    <w:szCs w:val="21"/>
                    <w:lang w:bidi="ar-SA"/>
                  </w:rPr>
                </w:rPrChange>
              </w:rPr>
              <w:t>Quality Factor #2</w:t>
            </w:r>
          </w:p>
        </w:tc>
        <w:tc>
          <w:tcPr>
            <w:tcW w:w="0" w:type="auto"/>
            <w:hideMark/>
            <w:tcPrChange w:id="419" w:author="Daniel Brown" w:date="2013-12-05T14:42:00Z">
              <w:tcPr>
                <w:tcW w:w="0" w:type="auto"/>
                <w:hideMark/>
              </w:tcPr>
            </w:tcPrChange>
          </w:tcPr>
          <w:p w:rsidR="00476700" w:rsidRPr="00476700" w:rsidRDefault="00476700" w:rsidP="00476700">
            <w:pPr>
              <w:spacing w:line="0" w:lineRule="atLeast"/>
              <w:cnfStyle w:val="0000001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Accessibility</w:t>
            </w:r>
          </w:p>
        </w:tc>
      </w:tr>
      <w:tr w:rsidR="00476700" w:rsidRPr="00476700" w:rsidTr="00D96FD9">
        <w:tc>
          <w:tcPr>
            <w:cnfStyle w:val="001000000000"/>
            <w:tcW w:w="0" w:type="auto"/>
            <w:vAlign w:val="center"/>
            <w:hideMark/>
            <w:tcPrChange w:id="420" w:author="Daniel Brown" w:date="2013-12-05T14:42:00Z">
              <w:tcPr>
                <w:tcW w:w="0" w:type="auto"/>
                <w:hideMark/>
              </w:tcPr>
            </w:tcPrChange>
          </w:tcPr>
          <w:p w:rsidR="00476700" w:rsidRPr="00D96FD9" w:rsidRDefault="00476700" w:rsidP="00476700">
            <w:pPr>
              <w:spacing w:line="0" w:lineRule="atLeast"/>
              <w:rPr>
                <w:rFonts w:ascii="Times New Roman" w:eastAsia="Times New Roman" w:hAnsi="Times New Roman" w:cs="Times New Roman"/>
                <w:szCs w:val="24"/>
                <w:lang w:bidi="ar-SA"/>
                <w:rPrChange w:id="421" w:author="Daniel Brown" w:date="2013-12-05T14:41:00Z">
                  <w:rPr>
                    <w:rFonts w:ascii="Times New Roman" w:eastAsia="Times New Roman" w:hAnsi="Times New Roman" w:cs="Times New Roman"/>
                    <w:szCs w:val="24"/>
                    <w:lang w:bidi="ar-SA"/>
                  </w:rPr>
                </w:rPrChange>
              </w:rPr>
            </w:pPr>
            <w:r w:rsidRPr="00D96FD9">
              <w:rPr>
                <w:rFonts w:ascii="Arial" w:eastAsia="Times New Roman" w:hAnsi="Arial" w:cs="Arial"/>
                <w:sz w:val="21"/>
                <w:szCs w:val="21"/>
                <w:lang w:bidi="ar-SA"/>
                <w:rPrChange w:id="422" w:author="Daniel Brown" w:date="2013-12-05T14:41:00Z">
                  <w:rPr>
                    <w:rFonts w:ascii="Arial" w:eastAsia="Times New Roman" w:hAnsi="Arial" w:cs="Arial"/>
                    <w:color w:val="000000"/>
                    <w:sz w:val="21"/>
                    <w:szCs w:val="21"/>
                    <w:lang w:bidi="ar-SA"/>
                  </w:rPr>
                </w:rPrChange>
              </w:rPr>
              <w:t>Scenarios</w:t>
            </w:r>
          </w:p>
        </w:tc>
        <w:tc>
          <w:tcPr>
            <w:tcW w:w="0" w:type="auto"/>
            <w:hideMark/>
            <w:tcPrChange w:id="423" w:author="Daniel Brown" w:date="2013-12-05T14:42:00Z">
              <w:tcPr>
                <w:tcW w:w="0" w:type="auto"/>
                <w:hideMark/>
              </w:tcPr>
            </w:tcPrChange>
          </w:tcPr>
          <w:p w:rsidR="00476700" w:rsidRPr="00476700" w:rsidRDefault="00476700" w:rsidP="00476700">
            <w:pPr>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1. Screen readers should be able to read the markup in the web application sensibly. (Low)</w:t>
            </w:r>
          </w:p>
          <w:p w:rsidR="00476700" w:rsidRPr="00476700" w:rsidRDefault="00476700" w:rsidP="00476700">
            <w:pPr>
              <w:spacing w:line="0" w:lineRule="atLeast"/>
              <w:cnfStyle w:val="000000000000"/>
              <w:rPr>
                <w:rFonts w:ascii="Times New Roman" w:eastAsia="Times New Roman" w:hAnsi="Times New Roman" w:cs="Times New Roman"/>
                <w:szCs w:val="24"/>
                <w:lang w:bidi="ar-SA"/>
              </w:rPr>
            </w:pPr>
            <w:r w:rsidRPr="00476700">
              <w:rPr>
                <w:rFonts w:ascii="Arial" w:eastAsia="Times New Roman" w:hAnsi="Arial" w:cs="Arial"/>
                <w:color w:val="000000"/>
                <w:sz w:val="21"/>
                <w:szCs w:val="21"/>
                <w:lang w:bidi="ar-SA"/>
              </w:rPr>
              <w:t>2. Fonts, colors, and styles should be consistent with standard practices (Medium)</w:t>
            </w:r>
          </w:p>
        </w:tc>
      </w:tr>
    </w:tbl>
    <w:p w:rsidR="00BA09B3" w:rsidRDefault="00BA09B3" w:rsidP="00BA09B3">
      <w:pPr>
        <w:pStyle w:val="Heading2"/>
      </w:pPr>
      <w:bookmarkStart w:id="424" w:name="_Toc374017572"/>
      <w:r>
        <w:rPr>
          <w:rFonts w:ascii="Trebuchet MS" w:hAnsi="Trebuchet MS"/>
          <w:color w:val="000000"/>
          <w:sz w:val="24"/>
          <w:szCs w:val="24"/>
        </w:rPr>
        <w:t>Risks, Sensitivities, and Tradeoffs</w:t>
      </w:r>
      <w:bookmarkEnd w:id="424"/>
    </w:p>
    <w:p w:rsidR="00BA09B3" w:rsidRDefault="00BA09B3" w:rsidP="00BA09B3">
      <w:r>
        <w:t>The largest risks for the SenWeb project are the dependencies on the Sensor Service Platform API. If this API is unavailable for any reason, SenWeb will also be unavailable.</w:t>
      </w:r>
    </w:p>
    <w:p w:rsidR="00BA09B3" w:rsidRDefault="00BA09B3" w:rsidP="00BA09B3">
      <w:r>
        <w:t>SenWeb is highly sensitive to the choice of hosting platform, the availability of the Sensor Service Platform API, the latency of the Sensor Service Platform API, and any future changes made to the Sensor Service Platform API.</w:t>
      </w:r>
    </w:p>
    <w:p w:rsidR="00BA09B3" w:rsidRDefault="00BA09B3" w:rsidP="00BA09B3">
      <w:r>
        <w:t>Because of the sensitivities to the Sensor Service Platform API, the tradeoff that has been made in SenWeb is one of Performance vs. Modifiability. In order to keep the system extensible and modifiable, there is a negative impact on Performance as processing needs to occur to create multiple objects to isolate Data Access from Business Logic.</w:t>
      </w:r>
    </w:p>
    <w:p w:rsidR="00BA09B3" w:rsidRDefault="00BA09B3" w:rsidP="00661518">
      <w:pPr>
        <w:pStyle w:val="Heading1"/>
      </w:pPr>
      <w:r>
        <w:t xml:space="preserve"> </w:t>
      </w:r>
      <w:bookmarkStart w:id="425" w:name="_Toc374017573"/>
      <w:r>
        <w:t xml:space="preserve">Future </w:t>
      </w:r>
      <w:r w:rsidRPr="00661518">
        <w:t>Work</w:t>
      </w:r>
      <w:bookmarkEnd w:id="425"/>
    </w:p>
    <w:p w:rsidR="00BA09B3" w:rsidRDefault="00BA09B3" w:rsidP="00661518">
      <w:r>
        <w:t>Due to the fact that we had only a short time (six weeks) to implement SenWeb, we were unable to complete all of the features that we would like to have implemented. Future teams may want to consider implementing some of the following to improve SenWeb:</w:t>
      </w:r>
    </w:p>
    <w:p w:rsidR="00661518" w:rsidRDefault="00661518" w:rsidP="00661518">
      <w:pPr>
        <w:pStyle w:val="ListParagraph"/>
        <w:numPr>
          <w:ilvl w:val="0"/>
          <w:numId w:val="15"/>
        </w:numPr>
      </w:pPr>
      <w:r>
        <w:t>Reduce HTTP overhead for device metadata - Once the Sensor Service Platform API is upgraded to allow for Device Type and Sensor Type data to be obtained for all existing devices in a single call, a number of HTTP requests can be eliminated between SenWeb and the Sensor Service Platform API server. This will result in much faster page loading and a better user experience.</w:t>
      </w:r>
    </w:p>
    <w:p w:rsidR="00661518" w:rsidRDefault="00661518" w:rsidP="00661518">
      <w:pPr>
        <w:pStyle w:val="ListParagraph"/>
        <w:numPr>
          <w:ilvl w:val="0"/>
          <w:numId w:val="15"/>
        </w:numPr>
      </w:pPr>
      <w:r>
        <w:t>Implement CRUD operations for resources - Future teams may want to create functionality to add, edit, and update Devices, Device Agents, Device Types, Sensors, and Sensor Types. Once the Sensor Service Platform API is updated to provide CRUD operations on these resources, it will be possible to add this functionality.</w:t>
      </w:r>
    </w:p>
    <w:p w:rsidR="00661518" w:rsidRDefault="00661518" w:rsidP="00661518">
      <w:pPr>
        <w:pStyle w:val="ListParagraph"/>
        <w:numPr>
          <w:ilvl w:val="0"/>
          <w:numId w:val="15"/>
        </w:numPr>
      </w:pPr>
      <w:r>
        <w:t>Implement user log in and RBAC - Once the target audience for this application and their uses have been defined, a role-based access control model can be created based upon different user role profiles and the permissions allowed to each role. Users should be able to log in and only have access to actions and data that they are allowed to perform and see.</w:t>
      </w:r>
    </w:p>
    <w:p w:rsidR="00C37A9D" w:rsidRDefault="00C37A9D" w:rsidP="00C37A9D">
      <w:pPr>
        <w:pStyle w:val="Heading2"/>
      </w:pPr>
      <w:bookmarkStart w:id="426" w:name="_Toc374017574"/>
      <w:r>
        <w:rPr>
          <w:rFonts w:ascii="Trebuchet MS" w:hAnsi="Trebuchet MS"/>
          <w:color w:val="000000"/>
          <w:sz w:val="24"/>
          <w:szCs w:val="24"/>
        </w:rPr>
        <w:lastRenderedPageBreak/>
        <w:t>Recommendations for Sensor Service Platform API</w:t>
      </w:r>
      <w:bookmarkEnd w:id="426"/>
    </w:p>
    <w:p w:rsidR="00C37A9D" w:rsidRDefault="00C37A9D" w:rsidP="00C37A9D">
      <w:r>
        <w:t>In order to make the API easy to use and widely available, we recommend that the API be modified in the following ways:</w:t>
      </w:r>
    </w:p>
    <w:p w:rsidR="00C37A9D" w:rsidRDefault="00C37A9D" w:rsidP="00C37A9D">
      <w:pPr>
        <w:pStyle w:val="ListParagraph"/>
        <w:numPr>
          <w:ilvl w:val="0"/>
          <w:numId w:val="17"/>
        </w:numPr>
      </w:pPr>
      <w:r>
        <w:t>Discoverability - Services that implement discoverable APIs allow clients to generate code without having to be explicitly aware of the details of API implementation. For instance, the Sensor Service Platform API could be self-describing, allowing clients to create language specific API implementations that could grow along with the API. See (</w:t>
      </w:r>
      <w:hyperlink r:id="rId19" w:history="1">
        <w:r w:rsidRPr="00C37A9D">
          <w:rPr>
            <w:rStyle w:val="Hyperlink"/>
            <w:rFonts w:ascii="Arial" w:hAnsi="Arial" w:cs="Arial"/>
            <w:color w:val="1155CC"/>
            <w:sz w:val="21"/>
            <w:szCs w:val="21"/>
          </w:rPr>
          <w:t>http://www.w3.org/TR/discovery-api/</w:t>
        </w:r>
      </w:hyperlink>
      <w:r>
        <w:t>) for more detail.</w:t>
      </w:r>
    </w:p>
    <w:p w:rsidR="00C37A9D" w:rsidRDefault="00C37A9D" w:rsidP="00C37A9D">
      <w:pPr>
        <w:pStyle w:val="ListParagraph"/>
        <w:numPr>
          <w:ilvl w:val="0"/>
          <w:numId w:val="17"/>
        </w:numPr>
      </w:pPr>
      <w:r>
        <w:t>API expressiveness - The API should represent the underlying resources that it exposes to the extent needed by clients, but not more. This allows clients to receive just the data that they are interested in without the additional overhead of additional remote procedure calls or receiving unnecessary data. One way this could be implemented would be for the API to allow clients to specify which fields to return when making a call.</w:t>
      </w:r>
    </w:p>
    <w:p w:rsidR="004670C3" w:rsidRDefault="004670C3">
      <w:pPr>
        <w:rPr>
          <w:b/>
          <w:bCs/>
          <w:caps/>
          <w:color w:val="FFFFFF" w:themeColor="background1"/>
          <w:spacing w:val="15"/>
          <w:sz w:val="28"/>
          <w:szCs w:val="22"/>
        </w:rPr>
      </w:pPr>
      <w:r>
        <w:br w:type="page"/>
      </w:r>
    </w:p>
    <w:p w:rsidR="00C37A9D" w:rsidRDefault="00C37A9D" w:rsidP="00C37A9D">
      <w:pPr>
        <w:pStyle w:val="Heading1"/>
      </w:pPr>
      <w:bookmarkStart w:id="427" w:name="_Toc374017575"/>
      <w:r w:rsidRPr="00C37A9D">
        <w:lastRenderedPageBreak/>
        <w:t>Conclusion</w:t>
      </w:r>
      <w:bookmarkEnd w:id="427"/>
    </w:p>
    <w:p w:rsidR="00C37A9D" w:rsidRDefault="00C37A9D" w:rsidP="00C37A9D"/>
    <w:p w:rsidR="00C37A9D" w:rsidRDefault="00C37A9D" w:rsidP="00C37A9D">
      <w:r>
        <w:t>The CMU Sensor Data platform is comprised of a number of components including the a HANA database and a set of APIs for accessing the database. SenWeb is a web app that uses the available platform APIs to access sensor reading data and also provides an interface for visualization those data. In the foregoing sections, we discussed the processes that our team used in developing this application. Additionally, we outlined some of the technical decisions we made along the way and the rationale behind those decisions.</w:t>
      </w:r>
    </w:p>
    <w:p w:rsidR="00C37A9D" w:rsidRDefault="00C37A9D" w:rsidP="00C37A9D">
      <w:r>
        <w:t>Furthermore, we presented a number of diagrams which represent the various architectural views in order to provide stakeholders with a visual, concise overview of the system. Also outlined in this document is our approach to testing and the tools that we used for that purpose. Having perform an ATAM analysis of the entire system, our team thought it valuable to include that bit of information for the stakeholders.</w:t>
      </w:r>
    </w:p>
    <w:p w:rsidR="00C37A9D" w:rsidRDefault="00C37A9D" w:rsidP="00C37A9D">
      <w:r>
        <w:t xml:space="preserve">Among other things, our successful development of SenWeb which utilizes the Sensor Data platform APIs provides a good template for anyone (developer) looking to use the API for a similar project or better yet, users who are looking for a quick and easy way to get sensor reading and/or visualize such reading. </w:t>
      </w:r>
    </w:p>
    <w:p w:rsidR="00C37A9D" w:rsidRDefault="00C37A9D" w:rsidP="00C37A9D">
      <w:r>
        <w:t xml:space="preserve">Lastly, we made a number of recommendations, which we hope will be of use for future teams working on improving this application. </w:t>
      </w:r>
    </w:p>
    <w:p w:rsidR="00BA09B3" w:rsidRDefault="00BA09B3" w:rsidP="00BA09B3"/>
    <w:p w:rsidR="004C16CF" w:rsidRPr="004C16CF" w:rsidRDefault="004C16CF" w:rsidP="004C16CF"/>
    <w:sdt>
      <w:sdtPr>
        <w:rPr>
          <w:rFonts w:eastAsiaTheme="minorHAnsi"/>
          <w:b w:val="0"/>
          <w:bCs w:val="0"/>
          <w:caps w:val="0"/>
          <w:color w:val="auto"/>
          <w:spacing w:val="0"/>
          <w:sz w:val="22"/>
          <w:szCs w:val="20"/>
        </w:rPr>
        <w:id w:val="1202788192"/>
        <w:docPartObj>
          <w:docPartGallery w:val="Bibliographies"/>
          <w:docPartUnique/>
        </w:docPartObj>
      </w:sdtPr>
      <w:sdtEndPr>
        <w:rPr>
          <w:rFonts w:eastAsiaTheme="minorEastAsia"/>
          <w:sz w:val="24"/>
        </w:rPr>
      </w:sdtEndPr>
      <w:sdtContent>
        <w:bookmarkStart w:id="428" w:name="_Toc374017576" w:displacedByCustomXml="prev"/>
        <w:p w:rsidR="00572D42" w:rsidRDefault="00572D42" w:rsidP="00572D42">
          <w:pPr>
            <w:pStyle w:val="Heading1"/>
          </w:pPr>
          <w:r>
            <w:t>Bibliography</w:t>
          </w:r>
          <w:bookmarkEnd w:id="428"/>
        </w:p>
        <w:sdt>
          <w:sdtPr>
            <w:rPr>
              <w:rFonts w:eastAsiaTheme="minorEastAsia"/>
              <w:sz w:val="24"/>
              <w:szCs w:val="20"/>
              <w:lang w:bidi="en-US"/>
            </w:rPr>
            <w:id w:val="111145805"/>
            <w:bibliography/>
          </w:sdtPr>
          <w:sdtContent>
            <w:p w:rsidR="006036FF" w:rsidRDefault="00EF43A5" w:rsidP="006036FF">
              <w:pPr>
                <w:pStyle w:val="Bibliography"/>
                <w:rPr>
                  <w:noProof/>
                </w:rPr>
              </w:pPr>
              <w:r w:rsidRPr="00EF43A5">
                <w:fldChar w:fldCharType="begin"/>
              </w:r>
              <w:r w:rsidR="00572D42">
                <w:instrText xml:space="preserve"> BIBLIOGRAPHY </w:instrText>
              </w:r>
              <w:r w:rsidRPr="00EF43A5">
                <w:fldChar w:fldCharType="separate"/>
              </w:r>
              <w:r w:rsidR="006036FF">
                <w:rPr>
                  <w:i/>
                  <w:iCs/>
                  <w:noProof/>
                </w:rPr>
                <w:t>Data Access Object</w:t>
              </w:r>
              <w:r w:rsidR="006036FF">
                <w:rPr>
                  <w:noProof/>
                </w:rPr>
                <w:t>. (2013, 10 04). Retrieved 12 04, 2013, from Best Practice Software Engineering: http://best-practice-software-engineering.ifs.tuwien.ac.at/patterns/dao.html</w:t>
              </w:r>
            </w:p>
            <w:p w:rsidR="006036FF" w:rsidRDefault="006036FF" w:rsidP="006036FF">
              <w:pPr>
                <w:pStyle w:val="Bibliography"/>
                <w:rPr>
                  <w:noProof/>
                </w:rPr>
              </w:pPr>
              <w:r>
                <w:rPr>
                  <w:noProof/>
                </w:rPr>
                <w:t>Manglick, A. (2010, 11 17). Retrieved 12 4, 2013, from http://arun-architect.blogspot.com/2010/11/composite-design-pattern-structural.html</w:t>
              </w:r>
            </w:p>
            <w:p w:rsidR="006036FF" w:rsidRDefault="006036FF" w:rsidP="006036FF">
              <w:pPr>
                <w:pStyle w:val="Bibliography"/>
                <w:rPr>
                  <w:noProof/>
                </w:rPr>
              </w:pPr>
              <w:r>
                <w:rPr>
                  <w:noProof/>
                </w:rPr>
                <w:t xml:space="preserve">Rozanski, N., &amp; Woods, E. (2013). </w:t>
              </w:r>
              <w:r>
                <w:rPr>
                  <w:i/>
                  <w:iCs/>
                  <w:noProof/>
                </w:rPr>
                <w:t>Software Systems Architecture (second eidtion).</w:t>
              </w:r>
              <w:r>
                <w:rPr>
                  <w:noProof/>
                </w:rPr>
                <w:t xml:space="preserve"> Upper Saddle River: Pearson Education, Inc.</w:t>
              </w:r>
            </w:p>
            <w:p w:rsidR="00572D42" w:rsidRPr="00572D42" w:rsidRDefault="00EF43A5" w:rsidP="004A7DC7">
              <w:r>
                <w:fldChar w:fldCharType="end"/>
              </w:r>
            </w:p>
          </w:sdtContent>
        </w:sdt>
      </w:sdtContent>
    </w:sdt>
    <w:sectPr w:rsidR="00572D42" w:rsidRPr="00572D42" w:rsidSect="00A22B21">
      <w:headerReference w:type="first" r:id="rId20"/>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013" w:rsidRDefault="004D7013" w:rsidP="00015D27">
      <w:pPr>
        <w:spacing w:before="0" w:after="0" w:line="240" w:lineRule="auto"/>
      </w:pPr>
      <w:r>
        <w:separator/>
      </w:r>
    </w:p>
  </w:endnote>
  <w:endnote w:type="continuationSeparator" w:id="0">
    <w:p w:rsidR="004D7013" w:rsidRDefault="004D7013" w:rsidP="00015D2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073" w:rsidRDefault="00251073" w:rsidP="00A22B21">
    <w:pPr>
      <w:pStyle w:val="Footer"/>
    </w:pPr>
    <w:r w:rsidRPr="00EF43A5">
      <w:rPr>
        <w:b/>
        <w:noProof/>
        <w:lang w:bidi="ar-SA"/>
      </w:rPr>
      <w:pict>
        <v:shapetype id="_x0000_t32" coordsize="21600,21600" o:spt="32" o:oned="t" path="m,l21600,21600e" filled="f">
          <v:path arrowok="t" fillok="f" o:connecttype="none"/>
          <o:lock v:ext="edit" shapetype="t"/>
        </v:shapetype>
        <v:shape id="_x0000_s2051" type="#_x0000_t32" style="position:absolute;margin-left:-9.05pt;margin-top:-2.6pt;width:483.95pt;height:.05pt;z-index:251660288" o:connectortype="straight" strokecolor="#e36c0a [2409]"/>
      </w:pict>
    </w:r>
    <w:r w:rsidRPr="00015D27">
      <w:rPr>
        <w:b/>
      </w:rPr>
      <w:t>Team Mercury</w:t>
    </w:r>
    <w:r>
      <w:t xml:space="preserve">: </w:t>
    </w:r>
    <w:proofErr w:type="spellStart"/>
    <w:r>
      <w:t>Abhi</w:t>
    </w:r>
    <w:proofErr w:type="spellEnd"/>
    <w:r>
      <w:t>, Danny, Geoff, Rob</w:t>
    </w:r>
    <w:r>
      <w:tab/>
    </w:r>
    <w:r>
      <w:tab/>
    </w:r>
    <w:sdt>
      <w:sdtPr>
        <w:id w:val="1283582052"/>
        <w:docPartObj>
          <w:docPartGallery w:val="Page Numbers (Bottom of Page)"/>
          <w:docPartUnique/>
        </w:docPartObj>
      </w:sdtPr>
      <w:sdtContent>
        <w:sdt>
          <w:sdtPr>
            <w:id w:val="1283582053"/>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D96FD9">
              <w:rPr>
                <w:b/>
                <w:noProof/>
              </w:rPr>
              <w:t>18</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D96FD9">
              <w:rPr>
                <w:b/>
                <w:noProof/>
              </w:rPr>
              <w:t>18</w:t>
            </w:r>
            <w:r>
              <w:rPr>
                <w:b/>
                <w:szCs w:val="24"/>
              </w:rPr>
              <w:fldChar w:fldCharType="end"/>
            </w:r>
          </w:sdtContent>
        </w:sdt>
      </w:sdtContent>
    </w:sdt>
  </w:p>
  <w:p w:rsidR="00251073" w:rsidRDefault="002510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073" w:rsidRDefault="00251073" w:rsidP="00015D27">
    <w:pPr>
      <w:pStyle w:val="Footer"/>
    </w:pPr>
    <w:r w:rsidRPr="00EF43A5">
      <w:rPr>
        <w:b/>
        <w:noProof/>
        <w:lang w:bidi="ar-SA"/>
      </w:rPr>
      <w:pict>
        <v:shapetype id="_x0000_t32" coordsize="21600,21600" o:spt="32" o:oned="t" path="m,l21600,21600e" filled="f">
          <v:path arrowok="t" fillok="f" o:connecttype="none"/>
          <o:lock v:ext="edit" shapetype="t"/>
        </v:shapetype>
        <v:shape id="_x0000_s2054" type="#_x0000_t32" style="position:absolute;margin-left:-2.3pt;margin-top:-3.7pt;width:483.95pt;height:.05pt;z-index:251662336" o:connectortype="straight" strokecolor="#e36c0a [2409]"/>
      </w:pict>
    </w:r>
    <w:r w:rsidRPr="00015D27">
      <w:rPr>
        <w:b/>
      </w:rPr>
      <w:t>Team Mercury</w:t>
    </w:r>
    <w:r>
      <w:t xml:space="preserve">: </w:t>
    </w:r>
    <w:proofErr w:type="spellStart"/>
    <w:r>
      <w:t>Abhi</w:t>
    </w:r>
    <w:proofErr w:type="spellEnd"/>
    <w:r>
      <w:t>, Danny, Geoff, Rob</w:t>
    </w:r>
    <w:r>
      <w:tab/>
    </w:r>
    <w:r>
      <w:tab/>
    </w:r>
    <w:sdt>
      <w:sdtPr>
        <w:id w:val="1283581949"/>
        <w:docPartObj>
          <w:docPartGallery w:val="Page Numbers (Bottom of Page)"/>
          <w:docPartUnique/>
        </w:docPartObj>
      </w:sdtPr>
      <w:sdtContent>
        <w:sdt>
          <w:sdtPr>
            <w:id w:val="565050523"/>
            <w:docPartObj>
              <w:docPartGallery w:val="Page Numbers (Top of Page)"/>
              <w:docPartUnique/>
            </w:docPartObj>
          </w:sdtPr>
          <w:sdtContent>
            <w:r>
              <w:t xml:space="preserve">Page </w:t>
            </w:r>
            <w:r>
              <w:rPr>
                <w:b/>
                <w:szCs w:val="24"/>
              </w:rPr>
              <w:fldChar w:fldCharType="begin"/>
            </w:r>
            <w:r>
              <w:rPr>
                <w:b/>
              </w:rPr>
              <w:instrText xml:space="preserve"> PAGE </w:instrText>
            </w:r>
            <w:r>
              <w:rPr>
                <w:b/>
                <w:szCs w:val="24"/>
              </w:rPr>
              <w:fldChar w:fldCharType="separate"/>
            </w:r>
            <w:r w:rsidR="00D96FD9">
              <w:rPr>
                <w:b/>
                <w:noProof/>
              </w:rPr>
              <w:t>2</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D96FD9">
              <w:rPr>
                <w:b/>
                <w:noProof/>
              </w:rPr>
              <w:t>18</w:t>
            </w:r>
            <w:r>
              <w:rPr>
                <w:b/>
                <w:szCs w:val="24"/>
              </w:rPr>
              <w:fldChar w:fldCharType="end"/>
            </w:r>
          </w:sdtContent>
        </w:sdt>
      </w:sdtContent>
    </w:sdt>
  </w:p>
  <w:p w:rsidR="00251073" w:rsidRDefault="002510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013" w:rsidRDefault="004D7013" w:rsidP="00015D27">
      <w:pPr>
        <w:spacing w:before="0" w:after="0" w:line="240" w:lineRule="auto"/>
      </w:pPr>
      <w:r>
        <w:separator/>
      </w:r>
    </w:p>
  </w:footnote>
  <w:footnote w:type="continuationSeparator" w:id="0">
    <w:p w:rsidR="004D7013" w:rsidRDefault="004D7013" w:rsidP="00015D2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073" w:rsidRPr="00542498" w:rsidRDefault="00251073" w:rsidP="00542498">
    <w:pPr>
      <w:pStyle w:val="Header"/>
      <w:jc w:val="right"/>
      <w:rPr>
        <w:color w:val="808080" w:themeColor="background1" w:themeShade="80"/>
      </w:rPr>
    </w:pPr>
    <w:r w:rsidRPr="00542498">
      <w:rPr>
        <w:color w:val="808080" w:themeColor="background1" w:themeShade="80"/>
      </w:rPr>
      <w:t xml:space="preserve">Technical Report for Project 3: </w:t>
    </w:r>
    <w:r w:rsidRPr="00542498">
      <w:rPr>
        <w:b/>
        <w:color w:val="808080" w:themeColor="background1" w:themeShade="80"/>
      </w:rPr>
      <w:t>SenWeb</w:t>
    </w:r>
  </w:p>
  <w:p w:rsidR="00251073" w:rsidRDefault="00251073">
    <w:pPr>
      <w:pStyle w:val="Header"/>
    </w:pPr>
    <w:r>
      <w:rPr>
        <w:noProof/>
        <w:lang w:bidi="ar-SA"/>
      </w:rPr>
      <w:pict>
        <v:shapetype id="_x0000_t32" coordsize="21600,21600" o:spt="32" o:oned="t" path="m,l21600,21600e" filled="f">
          <v:path arrowok="t" fillok="f" o:connecttype="none"/>
          <o:lock v:ext="edit" shapetype="t"/>
        </v:shapetype>
        <v:shape id="_x0000_s2053" type="#_x0000_t32" style="position:absolute;margin-left:-1.25pt;margin-top:10.95pt;width:483.95pt;height:.05pt;z-index:251661312" o:connectortype="straight" strokecolor="#e36c0a [2409]"/>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073" w:rsidRDefault="00251073">
    <w:pPr>
      <w:pStyle w:val="Header"/>
    </w:pPr>
    <w:r>
      <w:t>Technical Report for Project 3: SenWeb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6C83"/>
    <w:multiLevelType w:val="hybridMultilevel"/>
    <w:tmpl w:val="66FC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74A65"/>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20A58"/>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66AFB"/>
    <w:multiLevelType w:val="multilevel"/>
    <w:tmpl w:val="40D2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A3339F"/>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564073"/>
    <w:multiLevelType w:val="multilevel"/>
    <w:tmpl w:val="60B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7665C"/>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AD0FD2"/>
    <w:multiLevelType w:val="hybridMultilevel"/>
    <w:tmpl w:val="5766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221753"/>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87146"/>
    <w:multiLevelType w:val="hybridMultilevel"/>
    <w:tmpl w:val="B2F2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41F30"/>
    <w:multiLevelType w:val="hybridMultilevel"/>
    <w:tmpl w:val="50EC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E35A42"/>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01F86"/>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1278E0"/>
    <w:multiLevelType w:val="multilevel"/>
    <w:tmpl w:val="DC6C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F606A"/>
    <w:multiLevelType w:val="multilevel"/>
    <w:tmpl w:val="303A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E979C2"/>
    <w:multiLevelType w:val="hybridMultilevel"/>
    <w:tmpl w:val="B630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4425C"/>
    <w:multiLevelType w:val="hybridMultilevel"/>
    <w:tmpl w:val="F780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9C31EB"/>
    <w:multiLevelType w:val="multilevel"/>
    <w:tmpl w:val="6A1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6010A0"/>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3735AF"/>
    <w:multiLevelType w:val="multilevel"/>
    <w:tmpl w:val="344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0"/>
  </w:num>
  <w:num w:numId="4">
    <w:abstractNumId w:val="7"/>
  </w:num>
  <w:num w:numId="5">
    <w:abstractNumId w:val="10"/>
  </w:num>
  <w:num w:numId="6">
    <w:abstractNumId w:val="13"/>
  </w:num>
  <w:num w:numId="7">
    <w:abstractNumId w:val="14"/>
  </w:num>
  <w:num w:numId="8">
    <w:abstractNumId w:val="16"/>
  </w:num>
  <w:num w:numId="9">
    <w:abstractNumId w:val="15"/>
  </w:num>
  <w:num w:numId="10">
    <w:abstractNumId w:val="5"/>
  </w:num>
  <w:num w:numId="11">
    <w:abstractNumId w:val="9"/>
  </w:num>
  <w:num w:numId="12">
    <w:abstractNumId w:val="6"/>
  </w:num>
  <w:num w:numId="13">
    <w:abstractNumId w:val="12"/>
  </w:num>
  <w:num w:numId="14">
    <w:abstractNumId w:val="18"/>
  </w:num>
  <w:num w:numId="15">
    <w:abstractNumId w:val="19"/>
  </w:num>
  <w:num w:numId="16">
    <w:abstractNumId w:val="2"/>
  </w:num>
  <w:num w:numId="17">
    <w:abstractNumId w:val="11"/>
  </w:num>
  <w:num w:numId="18">
    <w:abstractNumId w:val="8"/>
  </w:num>
  <w:num w:numId="19">
    <w:abstractNumId w:val="1"/>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drawingGridHorizontalSpacing w:val="120"/>
  <w:displayHorizontalDrawingGridEvery w:val="2"/>
  <w:characterSpacingControl w:val="doNotCompress"/>
  <w:hdrShapeDefaults>
    <o:shapedefaults v:ext="edit" spidmax="4098">
      <o:colormenu v:ext="edit" strokecolor="none [2409]"/>
    </o:shapedefaults>
    <o:shapelayout v:ext="edit">
      <o:idmap v:ext="edit" data="2"/>
      <o:rules v:ext="edit">
        <o:r id="V:Rule4" type="connector" idref="#_x0000_s2053"/>
        <o:r id="V:Rule5" type="connector" idref="#_x0000_s2051"/>
        <o:r id="V:Rule6" type="connector" idref="#_x0000_s2054"/>
      </o:rules>
    </o:shapelayout>
  </w:hdrShapeDefaults>
  <w:footnotePr>
    <w:footnote w:id="-1"/>
    <w:footnote w:id="0"/>
  </w:footnotePr>
  <w:endnotePr>
    <w:endnote w:id="-1"/>
    <w:endnote w:id="0"/>
  </w:endnotePr>
  <w:compat>
    <w:useFELayout/>
  </w:compat>
  <w:rsids>
    <w:rsidRoot w:val="00A374FB"/>
    <w:rsid w:val="00015D27"/>
    <w:rsid w:val="0009003E"/>
    <w:rsid w:val="00091B42"/>
    <w:rsid w:val="00172048"/>
    <w:rsid w:val="002466C7"/>
    <w:rsid w:val="00251073"/>
    <w:rsid w:val="002F6222"/>
    <w:rsid w:val="00421753"/>
    <w:rsid w:val="004670C3"/>
    <w:rsid w:val="00476700"/>
    <w:rsid w:val="004A7DC7"/>
    <w:rsid w:val="004C16CF"/>
    <w:rsid w:val="004D7013"/>
    <w:rsid w:val="00527F2D"/>
    <w:rsid w:val="00542498"/>
    <w:rsid w:val="00572D42"/>
    <w:rsid w:val="005F5177"/>
    <w:rsid w:val="006036FF"/>
    <w:rsid w:val="00661518"/>
    <w:rsid w:val="0067611F"/>
    <w:rsid w:val="006C64B5"/>
    <w:rsid w:val="006E05AF"/>
    <w:rsid w:val="00727FB1"/>
    <w:rsid w:val="00754F58"/>
    <w:rsid w:val="00944E04"/>
    <w:rsid w:val="00A22B21"/>
    <w:rsid w:val="00A26184"/>
    <w:rsid w:val="00A374FB"/>
    <w:rsid w:val="00B50D95"/>
    <w:rsid w:val="00BA09B3"/>
    <w:rsid w:val="00BA78E5"/>
    <w:rsid w:val="00C37A9D"/>
    <w:rsid w:val="00CF7A74"/>
    <w:rsid w:val="00D76295"/>
    <w:rsid w:val="00D96FD9"/>
    <w:rsid w:val="00EF43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colormenu v:ext="edit"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4B5"/>
    <w:rPr>
      <w:sz w:val="24"/>
      <w:szCs w:val="20"/>
    </w:rPr>
  </w:style>
  <w:style w:type="paragraph" w:styleId="Heading1">
    <w:name w:val="heading 1"/>
    <w:basedOn w:val="Normal"/>
    <w:next w:val="Normal"/>
    <w:link w:val="Heading1Char"/>
    <w:uiPriority w:val="9"/>
    <w:qFormat/>
    <w:rsid w:val="006C64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17204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204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17204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7204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7204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7204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7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172048"/>
    <w:pPr>
      <w:spacing w:before="0" w:after="0" w:line="240" w:lineRule="auto"/>
    </w:pPr>
  </w:style>
  <w:style w:type="character" w:customStyle="1" w:styleId="NoSpacingChar">
    <w:name w:val="No Spacing Char"/>
    <w:basedOn w:val="DefaultParagraphFont"/>
    <w:link w:val="NoSpacing"/>
    <w:uiPriority w:val="1"/>
    <w:rsid w:val="00172048"/>
    <w:rPr>
      <w:sz w:val="20"/>
      <w:szCs w:val="20"/>
    </w:rPr>
  </w:style>
  <w:style w:type="paragraph" w:styleId="BalloonText">
    <w:name w:val="Balloon Text"/>
    <w:basedOn w:val="Normal"/>
    <w:link w:val="BalloonTextChar"/>
    <w:uiPriority w:val="99"/>
    <w:semiHidden/>
    <w:unhideWhenUsed/>
    <w:rsid w:val="00A37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4FB"/>
    <w:rPr>
      <w:rFonts w:ascii="Tahoma" w:hAnsi="Tahoma" w:cs="Tahoma"/>
      <w:sz w:val="16"/>
      <w:szCs w:val="16"/>
    </w:rPr>
  </w:style>
  <w:style w:type="paragraph" w:styleId="NormalWeb">
    <w:name w:val="Normal (Web)"/>
    <w:basedOn w:val="Normal"/>
    <w:uiPriority w:val="99"/>
    <w:unhideWhenUsed/>
    <w:rsid w:val="005F5177"/>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6C64B5"/>
    <w:rPr>
      <w:b/>
      <w:bCs/>
      <w:caps/>
      <w:color w:val="FFFFFF" w:themeColor="background1"/>
      <w:spacing w:val="15"/>
      <w:sz w:val="28"/>
      <w:shd w:val="clear" w:color="auto" w:fill="4F81BD" w:themeFill="accent1"/>
    </w:rPr>
  </w:style>
  <w:style w:type="character" w:customStyle="1" w:styleId="Heading2Char">
    <w:name w:val="Heading 2 Char"/>
    <w:basedOn w:val="DefaultParagraphFont"/>
    <w:link w:val="Heading2"/>
    <w:uiPriority w:val="9"/>
    <w:rsid w:val="00172048"/>
    <w:rPr>
      <w:caps/>
      <w:spacing w:val="15"/>
      <w:shd w:val="clear" w:color="auto" w:fill="DBE5F1" w:themeFill="accent1" w:themeFillTint="33"/>
    </w:rPr>
  </w:style>
  <w:style w:type="character" w:customStyle="1" w:styleId="Heading3Char">
    <w:name w:val="Heading 3 Char"/>
    <w:basedOn w:val="DefaultParagraphFont"/>
    <w:link w:val="Heading3"/>
    <w:uiPriority w:val="9"/>
    <w:rsid w:val="00172048"/>
    <w:rPr>
      <w:caps/>
      <w:color w:val="243F60" w:themeColor="accent1" w:themeShade="7F"/>
      <w:spacing w:val="15"/>
    </w:rPr>
  </w:style>
  <w:style w:type="character" w:customStyle="1" w:styleId="Heading4Char">
    <w:name w:val="Heading 4 Char"/>
    <w:basedOn w:val="DefaultParagraphFont"/>
    <w:link w:val="Heading4"/>
    <w:uiPriority w:val="9"/>
    <w:semiHidden/>
    <w:rsid w:val="00172048"/>
    <w:rPr>
      <w:caps/>
      <w:color w:val="365F91" w:themeColor="accent1" w:themeShade="BF"/>
      <w:spacing w:val="10"/>
    </w:rPr>
  </w:style>
  <w:style w:type="character" w:customStyle="1" w:styleId="Heading5Char">
    <w:name w:val="Heading 5 Char"/>
    <w:basedOn w:val="DefaultParagraphFont"/>
    <w:link w:val="Heading5"/>
    <w:uiPriority w:val="9"/>
    <w:semiHidden/>
    <w:rsid w:val="00172048"/>
    <w:rPr>
      <w:caps/>
      <w:color w:val="365F91" w:themeColor="accent1" w:themeShade="BF"/>
      <w:spacing w:val="10"/>
    </w:rPr>
  </w:style>
  <w:style w:type="character" w:customStyle="1" w:styleId="Heading6Char">
    <w:name w:val="Heading 6 Char"/>
    <w:basedOn w:val="DefaultParagraphFont"/>
    <w:link w:val="Heading6"/>
    <w:uiPriority w:val="9"/>
    <w:semiHidden/>
    <w:rsid w:val="00172048"/>
    <w:rPr>
      <w:caps/>
      <w:color w:val="365F91" w:themeColor="accent1" w:themeShade="BF"/>
      <w:spacing w:val="10"/>
    </w:rPr>
  </w:style>
  <w:style w:type="character" w:customStyle="1" w:styleId="Heading7Char">
    <w:name w:val="Heading 7 Char"/>
    <w:basedOn w:val="DefaultParagraphFont"/>
    <w:link w:val="Heading7"/>
    <w:uiPriority w:val="9"/>
    <w:semiHidden/>
    <w:rsid w:val="00172048"/>
    <w:rPr>
      <w:caps/>
      <w:color w:val="365F91" w:themeColor="accent1" w:themeShade="BF"/>
      <w:spacing w:val="10"/>
    </w:rPr>
  </w:style>
  <w:style w:type="character" w:customStyle="1" w:styleId="Heading8Char">
    <w:name w:val="Heading 8 Char"/>
    <w:basedOn w:val="DefaultParagraphFont"/>
    <w:link w:val="Heading8"/>
    <w:uiPriority w:val="9"/>
    <w:semiHidden/>
    <w:rsid w:val="00172048"/>
    <w:rPr>
      <w:caps/>
      <w:spacing w:val="10"/>
      <w:sz w:val="18"/>
      <w:szCs w:val="18"/>
    </w:rPr>
  </w:style>
  <w:style w:type="character" w:customStyle="1" w:styleId="Heading9Char">
    <w:name w:val="Heading 9 Char"/>
    <w:basedOn w:val="DefaultParagraphFont"/>
    <w:link w:val="Heading9"/>
    <w:uiPriority w:val="9"/>
    <w:semiHidden/>
    <w:rsid w:val="00172048"/>
    <w:rPr>
      <w:i/>
      <w:caps/>
      <w:spacing w:val="10"/>
      <w:sz w:val="18"/>
      <w:szCs w:val="18"/>
    </w:rPr>
  </w:style>
  <w:style w:type="paragraph" w:styleId="Caption">
    <w:name w:val="caption"/>
    <w:basedOn w:val="Normal"/>
    <w:next w:val="Normal"/>
    <w:uiPriority w:val="35"/>
    <w:unhideWhenUsed/>
    <w:qFormat/>
    <w:rsid w:val="00172048"/>
    <w:rPr>
      <w:b/>
      <w:bCs/>
      <w:color w:val="365F91" w:themeColor="accent1" w:themeShade="BF"/>
      <w:sz w:val="16"/>
      <w:szCs w:val="16"/>
    </w:rPr>
  </w:style>
  <w:style w:type="paragraph" w:styleId="Title">
    <w:name w:val="Title"/>
    <w:basedOn w:val="Normal"/>
    <w:next w:val="Normal"/>
    <w:link w:val="TitleChar"/>
    <w:uiPriority w:val="10"/>
    <w:qFormat/>
    <w:rsid w:val="0017204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72048"/>
    <w:rPr>
      <w:caps/>
      <w:color w:val="4F81BD" w:themeColor="accent1"/>
      <w:spacing w:val="10"/>
      <w:kern w:val="28"/>
      <w:sz w:val="52"/>
      <w:szCs w:val="52"/>
    </w:rPr>
  </w:style>
  <w:style w:type="paragraph" w:styleId="Subtitle">
    <w:name w:val="Subtitle"/>
    <w:basedOn w:val="Normal"/>
    <w:next w:val="Normal"/>
    <w:link w:val="SubtitleChar"/>
    <w:uiPriority w:val="11"/>
    <w:qFormat/>
    <w:rsid w:val="00172048"/>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72048"/>
    <w:rPr>
      <w:caps/>
      <w:color w:val="595959" w:themeColor="text1" w:themeTint="A6"/>
      <w:spacing w:val="10"/>
      <w:sz w:val="24"/>
      <w:szCs w:val="24"/>
    </w:rPr>
  </w:style>
  <w:style w:type="character" w:styleId="Strong">
    <w:name w:val="Strong"/>
    <w:uiPriority w:val="22"/>
    <w:qFormat/>
    <w:rsid w:val="00172048"/>
    <w:rPr>
      <w:b/>
      <w:bCs/>
    </w:rPr>
  </w:style>
  <w:style w:type="character" w:styleId="Emphasis">
    <w:name w:val="Emphasis"/>
    <w:uiPriority w:val="20"/>
    <w:qFormat/>
    <w:rsid w:val="00172048"/>
    <w:rPr>
      <w:caps/>
      <w:color w:val="243F60" w:themeColor="accent1" w:themeShade="7F"/>
      <w:spacing w:val="5"/>
    </w:rPr>
  </w:style>
  <w:style w:type="paragraph" w:styleId="ListParagraph">
    <w:name w:val="List Paragraph"/>
    <w:basedOn w:val="Normal"/>
    <w:uiPriority w:val="34"/>
    <w:qFormat/>
    <w:rsid w:val="00172048"/>
    <w:pPr>
      <w:ind w:left="720"/>
      <w:contextualSpacing/>
    </w:pPr>
  </w:style>
  <w:style w:type="paragraph" w:styleId="Quote">
    <w:name w:val="Quote"/>
    <w:basedOn w:val="Normal"/>
    <w:next w:val="Normal"/>
    <w:link w:val="QuoteChar"/>
    <w:uiPriority w:val="29"/>
    <w:qFormat/>
    <w:rsid w:val="00172048"/>
    <w:rPr>
      <w:i/>
      <w:iCs/>
    </w:rPr>
  </w:style>
  <w:style w:type="character" w:customStyle="1" w:styleId="QuoteChar">
    <w:name w:val="Quote Char"/>
    <w:basedOn w:val="DefaultParagraphFont"/>
    <w:link w:val="Quote"/>
    <w:uiPriority w:val="29"/>
    <w:rsid w:val="00172048"/>
    <w:rPr>
      <w:i/>
      <w:iCs/>
      <w:sz w:val="20"/>
      <w:szCs w:val="20"/>
    </w:rPr>
  </w:style>
  <w:style w:type="paragraph" w:styleId="IntenseQuote">
    <w:name w:val="Intense Quote"/>
    <w:basedOn w:val="Normal"/>
    <w:next w:val="Normal"/>
    <w:link w:val="IntenseQuoteChar"/>
    <w:uiPriority w:val="30"/>
    <w:qFormat/>
    <w:rsid w:val="0017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72048"/>
    <w:rPr>
      <w:i/>
      <w:iCs/>
      <w:color w:val="4F81BD" w:themeColor="accent1"/>
      <w:sz w:val="20"/>
      <w:szCs w:val="20"/>
    </w:rPr>
  </w:style>
  <w:style w:type="character" w:styleId="SubtleEmphasis">
    <w:name w:val="Subtle Emphasis"/>
    <w:uiPriority w:val="19"/>
    <w:qFormat/>
    <w:rsid w:val="00172048"/>
    <w:rPr>
      <w:i/>
      <w:iCs/>
      <w:color w:val="243F60" w:themeColor="accent1" w:themeShade="7F"/>
    </w:rPr>
  </w:style>
  <w:style w:type="character" w:styleId="IntenseEmphasis">
    <w:name w:val="Intense Emphasis"/>
    <w:uiPriority w:val="21"/>
    <w:qFormat/>
    <w:rsid w:val="00172048"/>
    <w:rPr>
      <w:b/>
      <w:bCs/>
      <w:caps/>
      <w:color w:val="243F60" w:themeColor="accent1" w:themeShade="7F"/>
      <w:spacing w:val="10"/>
    </w:rPr>
  </w:style>
  <w:style w:type="character" w:styleId="SubtleReference">
    <w:name w:val="Subtle Reference"/>
    <w:uiPriority w:val="31"/>
    <w:qFormat/>
    <w:rsid w:val="00172048"/>
    <w:rPr>
      <w:b/>
      <w:bCs/>
      <w:color w:val="4F81BD" w:themeColor="accent1"/>
    </w:rPr>
  </w:style>
  <w:style w:type="character" w:styleId="IntenseReference">
    <w:name w:val="Intense Reference"/>
    <w:uiPriority w:val="32"/>
    <w:qFormat/>
    <w:rsid w:val="00172048"/>
    <w:rPr>
      <w:b/>
      <w:bCs/>
      <w:i/>
      <w:iCs/>
      <w:caps/>
      <w:color w:val="4F81BD" w:themeColor="accent1"/>
    </w:rPr>
  </w:style>
  <w:style w:type="character" w:styleId="BookTitle">
    <w:name w:val="Book Title"/>
    <w:uiPriority w:val="33"/>
    <w:qFormat/>
    <w:rsid w:val="00172048"/>
    <w:rPr>
      <w:b/>
      <w:bCs/>
      <w:i/>
      <w:iCs/>
      <w:spacing w:val="9"/>
    </w:rPr>
  </w:style>
  <w:style w:type="paragraph" w:styleId="TOCHeading">
    <w:name w:val="TOC Heading"/>
    <w:basedOn w:val="Heading1"/>
    <w:next w:val="Normal"/>
    <w:uiPriority w:val="39"/>
    <w:semiHidden/>
    <w:unhideWhenUsed/>
    <w:qFormat/>
    <w:rsid w:val="00172048"/>
    <w:pPr>
      <w:outlineLvl w:val="9"/>
    </w:pPr>
  </w:style>
  <w:style w:type="paragraph" w:styleId="TOC1">
    <w:name w:val="toc 1"/>
    <w:basedOn w:val="Normal"/>
    <w:next w:val="Normal"/>
    <w:autoRedefine/>
    <w:uiPriority w:val="39"/>
    <w:unhideWhenUsed/>
    <w:rsid w:val="00015D27"/>
    <w:pPr>
      <w:spacing w:after="100"/>
    </w:pPr>
  </w:style>
  <w:style w:type="character" w:styleId="Hyperlink">
    <w:name w:val="Hyperlink"/>
    <w:basedOn w:val="DefaultParagraphFont"/>
    <w:uiPriority w:val="99"/>
    <w:unhideWhenUsed/>
    <w:rsid w:val="00015D27"/>
    <w:rPr>
      <w:color w:val="0000FF" w:themeColor="hyperlink"/>
      <w:u w:val="single"/>
    </w:rPr>
  </w:style>
  <w:style w:type="paragraph" w:styleId="Header">
    <w:name w:val="header"/>
    <w:basedOn w:val="Normal"/>
    <w:link w:val="HeaderChar"/>
    <w:uiPriority w:val="99"/>
    <w:unhideWhenUsed/>
    <w:rsid w:val="00015D2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5D27"/>
    <w:rPr>
      <w:sz w:val="20"/>
      <w:szCs w:val="20"/>
    </w:rPr>
  </w:style>
  <w:style w:type="paragraph" w:styleId="Footer">
    <w:name w:val="footer"/>
    <w:basedOn w:val="Normal"/>
    <w:link w:val="FooterChar"/>
    <w:uiPriority w:val="99"/>
    <w:unhideWhenUsed/>
    <w:rsid w:val="00015D2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D27"/>
    <w:rPr>
      <w:sz w:val="20"/>
      <w:szCs w:val="20"/>
    </w:rPr>
  </w:style>
  <w:style w:type="paragraph" w:styleId="TOC2">
    <w:name w:val="toc 2"/>
    <w:basedOn w:val="Normal"/>
    <w:next w:val="Normal"/>
    <w:autoRedefine/>
    <w:uiPriority w:val="39"/>
    <w:unhideWhenUsed/>
    <w:rsid w:val="006C64B5"/>
    <w:pPr>
      <w:spacing w:after="100"/>
      <w:ind w:left="200"/>
    </w:pPr>
  </w:style>
  <w:style w:type="paragraph" w:styleId="Bibliography">
    <w:name w:val="Bibliography"/>
    <w:basedOn w:val="Normal"/>
    <w:next w:val="Normal"/>
    <w:uiPriority w:val="37"/>
    <w:unhideWhenUsed/>
    <w:rsid w:val="00572D42"/>
    <w:pPr>
      <w:spacing w:before="0"/>
    </w:pPr>
    <w:rPr>
      <w:rFonts w:eastAsiaTheme="minorHAnsi"/>
      <w:sz w:val="22"/>
      <w:szCs w:val="22"/>
      <w:lang w:bidi="ar-SA"/>
    </w:rPr>
  </w:style>
  <w:style w:type="table" w:styleId="MediumGrid1-Accent1">
    <w:name w:val="Medium Grid 1 Accent 1"/>
    <w:basedOn w:val="TableNormal"/>
    <w:uiPriority w:val="67"/>
    <w:rsid w:val="00476700"/>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476700"/>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ableofFigures">
    <w:name w:val="table of figures"/>
    <w:basedOn w:val="Normal"/>
    <w:next w:val="Normal"/>
    <w:uiPriority w:val="99"/>
    <w:unhideWhenUsed/>
    <w:rsid w:val="004A7DC7"/>
    <w:pPr>
      <w:spacing w:after="0"/>
    </w:pPr>
  </w:style>
  <w:style w:type="paragraph" w:styleId="TOC3">
    <w:name w:val="toc 3"/>
    <w:basedOn w:val="Normal"/>
    <w:next w:val="Normal"/>
    <w:autoRedefine/>
    <w:uiPriority w:val="39"/>
    <w:unhideWhenUsed/>
    <w:rsid w:val="004A7DC7"/>
    <w:pPr>
      <w:spacing w:after="100"/>
      <w:ind w:left="480"/>
    </w:pPr>
  </w:style>
  <w:style w:type="table" w:styleId="ColorfulGrid-Accent1">
    <w:name w:val="Colorful Grid Accent 1"/>
    <w:basedOn w:val="TableNormal"/>
    <w:uiPriority w:val="73"/>
    <w:rsid w:val="00D96FD9"/>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877864">
      <w:bodyDiv w:val="1"/>
      <w:marLeft w:val="0"/>
      <w:marRight w:val="0"/>
      <w:marTop w:val="0"/>
      <w:marBottom w:val="0"/>
      <w:divBdr>
        <w:top w:val="none" w:sz="0" w:space="0" w:color="auto"/>
        <w:left w:val="none" w:sz="0" w:space="0" w:color="auto"/>
        <w:bottom w:val="none" w:sz="0" w:space="0" w:color="auto"/>
        <w:right w:val="none" w:sz="0" w:space="0" w:color="auto"/>
      </w:divBdr>
    </w:div>
    <w:div w:id="157893846">
      <w:bodyDiv w:val="1"/>
      <w:marLeft w:val="0"/>
      <w:marRight w:val="0"/>
      <w:marTop w:val="0"/>
      <w:marBottom w:val="0"/>
      <w:divBdr>
        <w:top w:val="none" w:sz="0" w:space="0" w:color="auto"/>
        <w:left w:val="none" w:sz="0" w:space="0" w:color="auto"/>
        <w:bottom w:val="none" w:sz="0" w:space="0" w:color="auto"/>
        <w:right w:val="none" w:sz="0" w:space="0" w:color="auto"/>
      </w:divBdr>
    </w:div>
    <w:div w:id="259415661">
      <w:bodyDiv w:val="1"/>
      <w:marLeft w:val="0"/>
      <w:marRight w:val="0"/>
      <w:marTop w:val="0"/>
      <w:marBottom w:val="0"/>
      <w:divBdr>
        <w:top w:val="none" w:sz="0" w:space="0" w:color="auto"/>
        <w:left w:val="none" w:sz="0" w:space="0" w:color="auto"/>
        <w:bottom w:val="none" w:sz="0" w:space="0" w:color="auto"/>
        <w:right w:val="none" w:sz="0" w:space="0" w:color="auto"/>
      </w:divBdr>
      <w:divsChild>
        <w:div w:id="378170112">
          <w:marLeft w:val="0"/>
          <w:marRight w:val="0"/>
          <w:marTop w:val="0"/>
          <w:marBottom w:val="0"/>
          <w:divBdr>
            <w:top w:val="none" w:sz="0" w:space="0" w:color="auto"/>
            <w:left w:val="none" w:sz="0" w:space="0" w:color="auto"/>
            <w:bottom w:val="none" w:sz="0" w:space="0" w:color="auto"/>
            <w:right w:val="none" w:sz="0" w:space="0" w:color="auto"/>
          </w:divBdr>
        </w:div>
      </w:divsChild>
    </w:div>
    <w:div w:id="286208729">
      <w:bodyDiv w:val="1"/>
      <w:marLeft w:val="0"/>
      <w:marRight w:val="0"/>
      <w:marTop w:val="0"/>
      <w:marBottom w:val="0"/>
      <w:divBdr>
        <w:top w:val="none" w:sz="0" w:space="0" w:color="auto"/>
        <w:left w:val="none" w:sz="0" w:space="0" w:color="auto"/>
        <w:bottom w:val="none" w:sz="0" w:space="0" w:color="auto"/>
        <w:right w:val="none" w:sz="0" w:space="0" w:color="auto"/>
      </w:divBdr>
    </w:div>
    <w:div w:id="409959668">
      <w:bodyDiv w:val="1"/>
      <w:marLeft w:val="0"/>
      <w:marRight w:val="0"/>
      <w:marTop w:val="0"/>
      <w:marBottom w:val="0"/>
      <w:divBdr>
        <w:top w:val="none" w:sz="0" w:space="0" w:color="auto"/>
        <w:left w:val="none" w:sz="0" w:space="0" w:color="auto"/>
        <w:bottom w:val="none" w:sz="0" w:space="0" w:color="auto"/>
        <w:right w:val="none" w:sz="0" w:space="0" w:color="auto"/>
      </w:divBdr>
    </w:div>
    <w:div w:id="437137465">
      <w:bodyDiv w:val="1"/>
      <w:marLeft w:val="0"/>
      <w:marRight w:val="0"/>
      <w:marTop w:val="0"/>
      <w:marBottom w:val="0"/>
      <w:divBdr>
        <w:top w:val="none" w:sz="0" w:space="0" w:color="auto"/>
        <w:left w:val="none" w:sz="0" w:space="0" w:color="auto"/>
        <w:bottom w:val="none" w:sz="0" w:space="0" w:color="auto"/>
        <w:right w:val="none" w:sz="0" w:space="0" w:color="auto"/>
      </w:divBdr>
    </w:div>
    <w:div w:id="633104011">
      <w:bodyDiv w:val="1"/>
      <w:marLeft w:val="0"/>
      <w:marRight w:val="0"/>
      <w:marTop w:val="0"/>
      <w:marBottom w:val="0"/>
      <w:divBdr>
        <w:top w:val="none" w:sz="0" w:space="0" w:color="auto"/>
        <w:left w:val="none" w:sz="0" w:space="0" w:color="auto"/>
        <w:bottom w:val="none" w:sz="0" w:space="0" w:color="auto"/>
        <w:right w:val="none" w:sz="0" w:space="0" w:color="auto"/>
      </w:divBdr>
    </w:div>
    <w:div w:id="643586472">
      <w:bodyDiv w:val="1"/>
      <w:marLeft w:val="0"/>
      <w:marRight w:val="0"/>
      <w:marTop w:val="0"/>
      <w:marBottom w:val="0"/>
      <w:divBdr>
        <w:top w:val="none" w:sz="0" w:space="0" w:color="auto"/>
        <w:left w:val="none" w:sz="0" w:space="0" w:color="auto"/>
        <w:bottom w:val="none" w:sz="0" w:space="0" w:color="auto"/>
        <w:right w:val="none" w:sz="0" w:space="0" w:color="auto"/>
      </w:divBdr>
    </w:div>
    <w:div w:id="729310685">
      <w:bodyDiv w:val="1"/>
      <w:marLeft w:val="0"/>
      <w:marRight w:val="0"/>
      <w:marTop w:val="0"/>
      <w:marBottom w:val="0"/>
      <w:divBdr>
        <w:top w:val="none" w:sz="0" w:space="0" w:color="auto"/>
        <w:left w:val="none" w:sz="0" w:space="0" w:color="auto"/>
        <w:bottom w:val="none" w:sz="0" w:space="0" w:color="auto"/>
        <w:right w:val="none" w:sz="0" w:space="0" w:color="auto"/>
      </w:divBdr>
    </w:div>
    <w:div w:id="869340466">
      <w:bodyDiv w:val="1"/>
      <w:marLeft w:val="0"/>
      <w:marRight w:val="0"/>
      <w:marTop w:val="0"/>
      <w:marBottom w:val="0"/>
      <w:divBdr>
        <w:top w:val="none" w:sz="0" w:space="0" w:color="auto"/>
        <w:left w:val="none" w:sz="0" w:space="0" w:color="auto"/>
        <w:bottom w:val="none" w:sz="0" w:space="0" w:color="auto"/>
        <w:right w:val="none" w:sz="0" w:space="0" w:color="auto"/>
      </w:divBdr>
    </w:div>
    <w:div w:id="1430541466">
      <w:bodyDiv w:val="1"/>
      <w:marLeft w:val="0"/>
      <w:marRight w:val="0"/>
      <w:marTop w:val="0"/>
      <w:marBottom w:val="0"/>
      <w:divBdr>
        <w:top w:val="none" w:sz="0" w:space="0" w:color="auto"/>
        <w:left w:val="none" w:sz="0" w:space="0" w:color="auto"/>
        <w:bottom w:val="none" w:sz="0" w:space="0" w:color="auto"/>
        <w:right w:val="none" w:sz="0" w:space="0" w:color="auto"/>
      </w:divBdr>
    </w:div>
    <w:div w:id="1640839870">
      <w:bodyDiv w:val="1"/>
      <w:marLeft w:val="0"/>
      <w:marRight w:val="0"/>
      <w:marTop w:val="0"/>
      <w:marBottom w:val="0"/>
      <w:divBdr>
        <w:top w:val="none" w:sz="0" w:space="0" w:color="auto"/>
        <w:left w:val="none" w:sz="0" w:space="0" w:color="auto"/>
        <w:bottom w:val="none" w:sz="0" w:space="0" w:color="auto"/>
        <w:right w:val="none" w:sz="0" w:space="0" w:color="auto"/>
      </w:divBdr>
    </w:div>
    <w:div w:id="1646352195">
      <w:bodyDiv w:val="1"/>
      <w:marLeft w:val="0"/>
      <w:marRight w:val="0"/>
      <w:marTop w:val="0"/>
      <w:marBottom w:val="0"/>
      <w:divBdr>
        <w:top w:val="none" w:sz="0" w:space="0" w:color="auto"/>
        <w:left w:val="none" w:sz="0" w:space="0" w:color="auto"/>
        <w:bottom w:val="none" w:sz="0" w:space="0" w:color="auto"/>
        <w:right w:val="none" w:sz="0" w:space="0" w:color="auto"/>
      </w:divBdr>
    </w:div>
    <w:div w:id="1693724569">
      <w:bodyDiv w:val="1"/>
      <w:marLeft w:val="0"/>
      <w:marRight w:val="0"/>
      <w:marTop w:val="0"/>
      <w:marBottom w:val="0"/>
      <w:divBdr>
        <w:top w:val="none" w:sz="0" w:space="0" w:color="auto"/>
        <w:left w:val="none" w:sz="0" w:space="0" w:color="auto"/>
        <w:bottom w:val="none" w:sz="0" w:space="0" w:color="auto"/>
        <w:right w:val="none" w:sz="0" w:space="0" w:color="auto"/>
      </w:divBdr>
    </w:div>
    <w:div w:id="1883790620">
      <w:bodyDiv w:val="1"/>
      <w:marLeft w:val="0"/>
      <w:marRight w:val="0"/>
      <w:marTop w:val="0"/>
      <w:marBottom w:val="0"/>
      <w:divBdr>
        <w:top w:val="none" w:sz="0" w:space="0" w:color="auto"/>
        <w:left w:val="none" w:sz="0" w:space="0" w:color="auto"/>
        <w:bottom w:val="none" w:sz="0" w:space="0" w:color="auto"/>
        <w:right w:val="none" w:sz="0" w:space="0" w:color="auto"/>
      </w:divBdr>
    </w:div>
    <w:div w:id="1887567980">
      <w:bodyDiv w:val="1"/>
      <w:marLeft w:val="0"/>
      <w:marRight w:val="0"/>
      <w:marTop w:val="0"/>
      <w:marBottom w:val="0"/>
      <w:divBdr>
        <w:top w:val="none" w:sz="0" w:space="0" w:color="auto"/>
        <w:left w:val="none" w:sz="0" w:space="0" w:color="auto"/>
        <w:bottom w:val="none" w:sz="0" w:space="0" w:color="auto"/>
        <w:right w:val="none" w:sz="0" w:space="0" w:color="auto"/>
      </w:divBdr>
    </w:div>
    <w:div w:id="1898277898">
      <w:bodyDiv w:val="1"/>
      <w:marLeft w:val="0"/>
      <w:marRight w:val="0"/>
      <w:marTop w:val="0"/>
      <w:marBottom w:val="0"/>
      <w:divBdr>
        <w:top w:val="none" w:sz="0" w:space="0" w:color="auto"/>
        <w:left w:val="none" w:sz="0" w:space="0" w:color="auto"/>
        <w:bottom w:val="none" w:sz="0" w:space="0" w:color="auto"/>
        <w:right w:val="none" w:sz="0" w:space="0" w:color="auto"/>
      </w:divBdr>
    </w:div>
    <w:div w:id="2066832160">
      <w:bodyDiv w:val="1"/>
      <w:marLeft w:val="0"/>
      <w:marRight w:val="0"/>
      <w:marTop w:val="0"/>
      <w:marBottom w:val="0"/>
      <w:divBdr>
        <w:top w:val="none" w:sz="0" w:space="0" w:color="auto"/>
        <w:left w:val="none" w:sz="0" w:space="0" w:color="auto"/>
        <w:bottom w:val="none" w:sz="0" w:space="0" w:color="auto"/>
        <w:right w:val="none" w:sz="0" w:space="0" w:color="auto"/>
      </w:divBdr>
    </w:div>
    <w:div w:id="20737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hyperlink" Target="http://www.w3.org/TR/discovery-api/"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mu-sds.herokuap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2013-12-04T00:00:00</PublishDate>
  <Abstract>A Web Application for Accessing Data from the CMU Sensor Service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Roz13</b:Tag>
    <b:SourceType>Book</b:SourceType>
    <b:Guid>{B1BCFC74-A4A8-4E54-A57C-39AD809E47CC}</b:Guid>
    <b:LCID>2115</b:LCID>
    <b:Author>
      <b:Author>
        <b:NameList>
          <b:Person>
            <b:Last>Rozanski</b:Last>
            <b:First>Nick</b:First>
          </b:Person>
          <b:Person>
            <b:Last>Woods</b:Last>
            <b:First>Eoin</b:First>
          </b:Person>
        </b:NameList>
      </b:Author>
    </b:Author>
    <b:Title>Software Systems Architecture (second eidtion)</b:Title>
    <b:Year>2013</b:Year>
    <b:City>Upper Saddle River</b:City>
    <b:Publisher>Pearson Education, Inc.</b:Publisher>
    <b:RefOrder>3</b:RefOrder>
  </b:Source>
  <b:Source>
    <b:Tag>Man10</b:Tag>
    <b:SourceType>InternetSite</b:SourceType>
    <b:Guid>{588BF5D5-F5D5-45EC-9AD3-6EF835BBE257}</b:Guid>
    <b:LCID>2115</b:LCID>
    <b:Author>
      <b:Author>
        <b:NameList>
          <b:Person>
            <b:Last>Manglick</b:Last>
            <b:First>Arun</b:First>
          </b:Person>
        </b:NameList>
      </b:Author>
    </b:Author>
    <b:Year>2010</b:Year>
    <b:Month>11</b:Month>
    <b:Day>17</b:Day>
    <b:YearAccessed>2013</b:YearAccessed>
    <b:MonthAccessed>12</b:MonthAccessed>
    <b:DayAccessed>4</b:DayAccessed>
    <b:URL>http://arun-architect.blogspot.com/2010/11/composite-design-pattern-structural.html</b:URL>
    <b:RefOrder>2</b:RefOrder>
  </b:Source>
  <b:Source>
    <b:Tag>Dat13</b:Tag>
    <b:SourceType>InternetSite</b:SourceType>
    <b:Guid>{0FDA135B-3A10-432B-8367-3C553C3C4532}</b:Guid>
    <b:LCID>2115</b:LCID>
    <b:Title>Data Access Object</b:Title>
    <b:InternetSiteTitle>Best Practice Software Engineering</b:InternetSiteTitle>
    <b:Year>2013</b:Year>
    <b:Month>10</b:Month>
    <b:Day>04</b:Day>
    <b:YearAccessed>2013</b:YearAccessed>
    <b:MonthAccessed>12</b:MonthAccessed>
    <b:DayAccessed>04</b:DayAccessed>
    <b:URL>http://best-practice-software-engineering.ifs.tuwien.ac.at/patterns/dao.html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D3D4F9-9FD9-44D4-BC43-F510CAE15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SenWeb</vt:lpstr>
    </vt:vector>
  </TitlesOfParts>
  <Company>Team Mercury</Company>
  <LinksUpToDate>false</LinksUpToDate>
  <CharactersWithSpaces>24914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SenWeb</dc:title>
  <dc:subject>Technical Report for Project 3</dc:subject>
  <dc:creator>Abhi Trivedi, Daniel Brown</dc:creator>
  <cp:lastModifiedBy>Daniel Brown</cp:lastModifiedBy>
  <cp:revision>3</cp:revision>
  <dcterms:created xsi:type="dcterms:W3CDTF">2013-12-05T22:08:00Z</dcterms:created>
  <dcterms:modified xsi:type="dcterms:W3CDTF">2013-12-05T22:43:00Z</dcterms:modified>
</cp:coreProperties>
</file>